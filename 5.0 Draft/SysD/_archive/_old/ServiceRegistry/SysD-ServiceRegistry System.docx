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C641E" w14:textId="6CFF1CB7" w:rsidR="003C4685" w:rsidRDefault="001722DE" w:rsidP="00CA1CA9">
      <w:pPr>
        <w:jc w:val="center"/>
        <w:rPr>
          <w:noProof/>
          <w:lang w:val="en-US" w:eastAsia="en-US"/>
        </w:rPr>
      </w:pPr>
      <w:sdt>
        <w:sdtPr>
          <w:rPr>
            <w:rFonts w:asciiTheme="majorHAnsi" w:hAnsiTheme="majorHAnsi" w:cstheme="majorHAnsi"/>
            <w:sz w:val="48"/>
            <w:szCs w:val="48"/>
            <w:lang w:val="en-US"/>
          </w:rPr>
          <w:alias w:val="Titel"/>
          <w:tag w:val=""/>
          <w:id w:val="-1059707639"/>
          <w:placeholder>
            <w:docPart w:val="69A76E14550EF84F94A547EE78C36215"/>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A27BB">
            <w:rPr>
              <w:rFonts w:asciiTheme="majorHAnsi" w:hAnsiTheme="majorHAnsi" w:cstheme="majorHAnsi"/>
              <w:sz w:val="48"/>
              <w:szCs w:val="48"/>
              <w:lang w:val="en-US"/>
            </w:rPr>
            <w:t>ServiceRegistry</w:t>
          </w:r>
          <w:proofErr w:type="spellEnd"/>
          <w:r w:rsidR="005A27BB">
            <w:rPr>
              <w:rFonts w:asciiTheme="majorHAnsi" w:hAnsiTheme="majorHAnsi" w:cstheme="majorHAnsi"/>
              <w:sz w:val="48"/>
              <w:szCs w:val="48"/>
              <w:lang w:val="en-US"/>
            </w:rPr>
            <w:t xml:space="preserve"> </w:t>
          </w:r>
          <w:r w:rsidR="000C0DAB">
            <w:rPr>
              <w:rFonts w:asciiTheme="majorHAnsi" w:hAnsiTheme="majorHAnsi" w:cstheme="majorHAnsi"/>
              <w:sz w:val="48"/>
              <w:szCs w:val="48"/>
              <w:lang w:val="en-US"/>
            </w:rPr>
            <w:t>s</w:t>
          </w:r>
          <w:r w:rsidR="005A27BB">
            <w:rPr>
              <w:rFonts w:asciiTheme="majorHAnsi" w:hAnsiTheme="majorHAnsi" w:cstheme="majorHAnsi"/>
              <w:sz w:val="48"/>
              <w:szCs w:val="48"/>
              <w:lang w:val="en-US"/>
            </w:rPr>
            <w:t xml:space="preserve">ystem </w:t>
          </w:r>
          <w:r w:rsidR="000C0DAB">
            <w:rPr>
              <w:rFonts w:asciiTheme="majorHAnsi" w:hAnsiTheme="majorHAnsi" w:cstheme="majorHAnsi"/>
              <w:sz w:val="48"/>
              <w:szCs w:val="48"/>
              <w:lang w:val="en-US"/>
            </w:rPr>
            <w:t>d</w:t>
          </w:r>
          <w:r w:rsidR="005A27BB">
            <w:rPr>
              <w:rFonts w:asciiTheme="majorHAnsi" w:hAnsiTheme="majorHAnsi" w:cstheme="majorHAnsi"/>
              <w:sz w:val="48"/>
              <w:szCs w:val="48"/>
              <w:lang w:val="en-US"/>
            </w:rPr>
            <w:t>escription (</w:t>
          </w:r>
          <w:proofErr w:type="spellStart"/>
          <w:r w:rsidR="005A27BB">
            <w:rPr>
              <w:rFonts w:asciiTheme="majorHAnsi" w:hAnsiTheme="majorHAnsi" w:cstheme="majorHAnsi"/>
              <w:sz w:val="48"/>
              <w:szCs w:val="48"/>
              <w:lang w:val="en-US"/>
            </w:rPr>
            <w:t>SysD</w:t>
          </w:r>
          <w:proofErr w:type="spellEnd"/>
          <w:r w:rsidR="005A27BB">
            <w:rPr>
              <w:rFonts w:asciiTheme="majorHAnsi" w:hAnsiTheme="majorHAnsi" w:cstheme="majorHAnsi"/>
              <w:sz w:val="48"/>
              <w:szCs w:val="48"/>
              <w:lang w:val="en-US"/>
            </w:rPr>
            <w:t>)</w:t>
          </w:r>
        </w:sdtContent>
      </w:sdt>
    </w:p>
    <w:p w14:paraId="2319AF23" w14:textId="77777777" w:rsidR="001E3FB4" w:rsidRDefault="001E3FB4" w:rsidP="00D304E5">
      <w:pPr>
        <w:rPr>
          <w:lang w:val="en-US"/>
        </w:rPr>
      </w:pPr>
    </w:p>
    <w:p w14:paraId="2B609C32" w14:textId="77777777" w:rsidR="001E3FB4" w:rsidRDefault="001E3FB4" w:rsidP="00D304E5">
      <w:pPr>
        <w:rPr>
          <w:lang w:val="en-US"/>
        </w:rPr>
      </w:pPr>
    </w:p>
    <w:p w14:paraId="3454F2C5" w14:textId="77777777" w:rsidR="001E3FB4" w:rsidRDefault="001E3FB4" w:rsidP="00D304E5">
      <w:pPr>
        <w:rPr>
          <w:lang w:val="en-US"/>
        </w:rPr>
      </w:pPr>
    </w:p>
    <w:p w14:paraId="39F249C8" w14:textId="77777777" w:rsidR="001E3FB4" w:rsidRDefault="001E3FB4" w:rsidP="00D304E5">
      <w:pPr>
        <w:rPr>
          <w:lang w:val="en-US"/>
        </w:rPr>
      </w:pPr>
    </w:p>
    <w:p w14:paraId="1F054BCF" w14:textId="77777777" w:rsidR="001E3FB4" w:rsidRDefault="001E3FB4" w:rsidP="00D304E5">
      <w:pPr>
        <w:rPr>
          <w:lang w:val="en-US"/>
        </w:rPr>
      </w:pPr>
    </w:p>
    <w:p w14:paraId="293A08FC" w14:textId="77777777" w:rsidR="001E3FB4" w:rsidRDefault="001E3FB4" w:rsidP="00D304E5">
      <w:pPr>
        <w:rPr>
          <w:lang w:val="en-US"/>
        </w:rPr>
      </w:pPr>
    </w:p>
    <w:p w14:paraId="32777BA5" w14:textId="77777777" w:rsidR="001E3FB4" w:rsidRDefault="001E3FB4" w:rsidP="00D304E5">
      <w:pPr>
        <w:rPr>
          <w:lang w:val="en-US"/>
        </w:rPr>
      </w:pPr>
    </w:p>
    <w:p w14:paraId="2CCF4973" w14:textId="77777777" w:rsidR="001E3FB4" w:rsidRDefault="001E3FB4" w:rsidP="00D304E5">
      <w:pPr>
        <w:rPr>
          <w:lang w:val="en-US"/>
        </w:rPr>
      </w:pPr>
    </w:p>
    <w:p w14:paraId="274198D2" w14:textId="77777777" w:rsidR="001E3FB4" w:rsidRDefault="001E3FB4" w:rsidP="00D304E5">
      <w:pPr>
        <w:rPr>
          <w:lang w:val="en-US"/>
        </w:rPr>
      </w:pPr>
    </w:p>
    <w:p w14:paraId="1A90742D" w14:textId="77777777" w:rsidR="001E3FB4" w:rsidRDefault="001E3FB4" w:rsidP="00D304E5">
      <w:pPr>
        <w:rPr>
          <w:lang w:val="en-US"/>
        </w:rPr>
      </w:pPr>
    </w:p>
    <w:p w14:paraId="32C5AB8E" w14:textId="77777777" w:rsidR="001E3FB4" w:rsidRDefault="001E3FB4" w:rsidP="001E3FB4">
      <w:pPr>
        <w:rPr>
          <w:lang w:val="en-US"/>
        </w:rPr>
      </w:pPr>
    </w:p>
    <w:p w14:paraId="32488C3A" w14:textId="77777777" w:rsidR="005D7B7C" w:rsidRDefault="005D7B7C" w:rsidP="001E3FB4">
      <w:pPr>
        <w:rPr>
          <w:lang w:val="en-US"/>
        </w:rPr>
      </w:pPr>
    </w:p>
    <w:p w14:paraId="7832888B" w14:textId="77777777" w:rsidR="005D7B7C" w:rsidRDefault="005D7B7C" w:rsidP="001E3FB4">
      <w:pPr>
        <w:rPr>
          <w:lang w:val="en-US"/>
        </w:rPr>
      </w:pPr>
    </w:p>
    <w:p w14:paraId="22322E73" w14:textId="77777777" w:rsidR="005D7B7C" w:rsidRDefault="005D7B7C" w:rsidP="001E3FB4">
      <w:pPr>
        <w:rPr>
          <w:lang w:val="en-US"/>
        </w:rPr>
      </w:pPr>
    </w:p>
    <w:p w14:paraId="1F2850A4" w14:textId="77777777" w:rsidR="005D7B7C" w:rsidRDefault="005D7B7C" w:rsidP="001E3FB4">
      <w:pPr>
        <w:rPr>
          <w:lang w:val="en-US"/>
        </w:rPr>
      </w:pPr>
    </w:p>
    <w:p w14:paraId="69CF0646" w14:textId="77777777" w:rsidR="005D7B7C" w:rsidRDefault="005D7B7C" w:rsidP="001E3FB4">
      <w:pPr>
        <w:rPr>
          <w:lang w:val="en-US"/>
        </w:rPr>
      </w:pPr>
    </w:p>
    <w:p w14:paraId="50DC9E10" w14:textId="77777777" w:rsidR="005D7B7C" w:rsidRDefault="005D7B7C" w:rsidP="001E3FB4">
      <w:pPr>
        <w:rPr>
          <w:lang w:val="en-US"/>
        </w:rPr>
      </w:pPr>
    </w:p>
    <w:p w14:paraId="72E7C956" w14:textId="77777777" w:rsidR="005D7B7C" w:rsidRDefault="005D7B7C" w:rsidP="001E3FB4">
      <w:pPr>
        <w:rPr>
          <w:lang w:val="en-US"/>
        </w:rPr>
      </w:pPr>
    </w:p>
    <w:p w14:paraId="1987EFF1" w14:textId="77777777" w:rsidR="005D7B7C" w:rsidRDefault="005D7B7C" w:rsidP="001E3FB4">
      <w:pPr>
        <w:rPr>
          <w:lang w:val="en-US"/>
        </w:rPr>
      </w:pPr>
    </w:p>
    <w:p w14:paraId="71EC5E7F" w14:textId="77777777" w:rsidR="005D7B7C" w:rsidRDefault="005D7B7C" w:rsidP="001E3FB4">
      <w:pPr>
        <w:rPr>
          <w:lang w:val="en-US"/>
        </w:rPr>
      </w:pPr>
    </w:p>
    <w:p w14:paraId="4E0524A0" w14:textId="77777777" w:rsidR="005D7B7C" w:rsidRDefault="005D7B7C" w:rsidP="001E3FB4">
      <w:pPr>
        <w:rPr>
          <w:lang w:val="en-US"/>
        </w:rPr>
      </w:pPr>
    </w:p>
    <w:p w14:paraId="56E0F327" w14:textId="77777777" w:rsidR="005D7B7C" w:rsidRDefault="005D7B7C" w:rsidP="001E3FB4">
      <w:pPr>
        <w:rPr>
          <w:lang w:val="en-US"/>
        </w:rPr>
      </w:pPr>
    </w:p>
    <w:p w14:paraId="51884E06" w14:textId="77777777" w:rsidR="005D7B7C" w:rsidRDefault="005D7B7C" w:rsidP="001E3FB4">
      <w:pPr>
        <w:rPr>
          <w:lang w:val="en-US"/>
        </w:rPr>
      </w:pPr>
    </w:p>
    <w:p w14:paraId="50D4333D" w14:textId="77777777" w:rsidR="005D7B7C" w:rsidRDefault="005D7B7C" w:rsidP="001E3FB4">
      <w:pPr>
        <w:rPr>
          <w:lang w:val="en-US"/>
        </w:rPr>
      </w:pPr>
    </w:p>
    <w:p w14:paraId="639C5BB0" w14:textId="77777777" w:rsidR="005D7B7C" w:rsidRDefault="005D7B7C" w:rsidP="001E3FB4">
      <w:pPr>
        <w:rPr>
          <w:lang w:val="en-US"/>
        </w:rPr>
      </w:pPr>
    </w:p>
    <w:p w14:paraId="55E6BF8C" w14:textId="77777777" w:rsidR="005D7B7C" w:rsidRDefault="005D7B7C" w:rsidP="001E3FB4">
      <w:pPr>
        <w:rPr>
          <w:lang w:val="en-US"/>
        </w:rPr>
      </w:pPr>
    </w:p>
    <w:p w14:paraId="4DFB3E6A" w14:textId="77777777" w:rsidR="005D7B7C" w:rsidRDefault="005D7B7C" w:rsidP="001E3FB4">
      <w:pPr>
        <w:rPr>
          <w:lang w:val="en-US"/>
        </w:rPr>
      </w:pPr>
    </w:p>
    <w:p w14:paraId="34FFD987" w14:textId="77777777" w:rsidR="005D7B7C" w:rsidRDefault="005D7B7C" w:rsidP="001E3FB4">
      <w:pPr>
        <w:rPr>
          <w:lang w:val="en-US"/>
        </w:rPr>
      </w:pPr>
    </w:p>
    <w:p w14:paraId="429B1ECE" w14:textId="77777777" w:rsidR="005D7B7C" w:rsidRDefault="005D7B7C" w:rsidP="001E3FB4">
      <w:pPr>
        <w:rPr>
          <w:lang w:val="en-US"/>
        </w:rPr>
      </w:pPr>
    </w:p>
    <w:p w14:paraId="463192F0" w14:textId="0F193E08" w:rsidR="005D7B7C" w:rsidRPr="005D7B7C" w:rsidRDefault="005D7B7C" w:rsidP="001E3FB4">
      <w:pPr>
        <w:rPr>
          <w:b/>
          <w:bCs/>
          <w:sz w:val="28"/>
          <w:szCs w:val="28"/>
          <w:lang w:val="en-US"/>
        </w:rPr>
      </w:pPr>
      <w:r w:rsidRPr="005D7B7C">
        <w:rPr>
          <w:b/>
          <w:bCs/>
          <w:sz w:val="28"/>
          <w:szCs w:val="28"/>
          <w:lang w:val="en-US"/>
        </w:rPr>
        <w:t>Abstract</w:t>
      </w:r>
    </w:p>
    <w:p w14:paraId="5CC22184" w14:textId="79673B84" w:rsidR="005D7B7C" w:rsidRDefault="00D34F23" w:rsidP="001E3FB4">
      <w:pPr>
        <w:rPr>
          <w:lang w:val="en-US"/>
        </w:rPr>
      </w:pPr>
      <w:r>
        <w:rPr>
          <w:lang w:val="en-US"/>
        </w:rPr>
        <w:t>The Service Registry System is a component that handles service registration and lookup in an Arrowhead local cloud.</w:t>
      </w:r>
    </w:p>
    <w:p w14:paraId="189FAAC7" w14:textId="77777777" w:rsidR="005D7B7C" w:rsidRPr="000F5313" w:rsidRDefault="005D7B7C" w:rsidP="001E3FB4">
      <w:pPr>
        <w:rPr>
          <w:lang w:val="en-US"/>
        </w:rPr>
      </w:pPr>
    </w:p>
    <w:p w14:paraId="64532BD1" w14:textId="77777777" w:rsidR="00945E96" w:rsidRPr="002C447C" w:rsidRDefault="00945E96" w:rsidP="00D304E5">
      <w:pPr>
        <w:rPr>
          <w:lang w:val="en-US"/>
        </w:rPr>
        <w:sectPr w:rsidR="00945E96" w:rsidRPr="002C447C" w:rsidSect="00E76CE9">
          <w:headerReference w:type="default" r:id="rId11"/>
          <w:footerReference w:type="default" r:id="rId12"/>
          <w:pgSz w:w="11900" w:h="16840"/>
          <w:pgMar w:top="3686" w:right="1134" w:bottom="1418" w:left="1985" w:header="284" w:footer="695" w:gutter="0"/>
          <w:cols w:space="708"/>
          <w:docGrid w:linePitch="360"/>
        </w:sectPr>
      </w:pPr>
    </w:p>
    <w:p w14:paraId="65C4EAD5" w14:textId="77777777" w:rsidR="000C55E2" w:rsidRDefault="000C55E2" w:rsidP="00C91984">
      <w:pPr>
        <w:pStyle w:val="Rubrik"/>
        <w:numPr>
          <w:ilvl w:val="0"/>
          <w:numId w:val="0"/>
        </w:numPr>
        <w:ind w:left="357" w:hanging="357"/>
      </w:pPr>
      <w:bookmarkStart w:id="6" w:name="_Toc105754841"/>
      <w:r>
        <w:lastRenderedPageBreak/>
        <w:t>Table of Contents</w:t>
      </w:r>
      <w:bookmarkEnd w:id="6"/>
    </w:p>
    <w:p w14:paraId="172418DC" w14:textId="44C190EC" w:rsidR="00961351" w:rsidRDefault="0075221D">
      <w:pPr>
        <w:pStyle w:val="Innehll1"/>
        <w:tabs>
          <w:tab w:val="right" w:leader="dot" w:pos="8771"/>
        </w:tabs>
        <w:rPr>
          <w:rFonts w:asciiTheme="minorHAnsi" w:hAnsiTheme="minorHAnsi"/>
          <w:b w:val="0"/>
          <w:noProof/>
          <w:sz w:val="22"/>
          <w:szCs w:val="22"/>
        </w:rPr>
      </w:pPr>
      <w:r w:rsidRPr="008E4C0D">
        <w:rPr>
          <w:b w:val="0"/>
          <w:lang w:val="en-GB"/>
        </w:rPr>
        <w:fldChar w:fldCharType="begin"/>
      </w:r>
      <w:r w:rsidR="000C55E2" w:rsidRPr="008E4C0D">
        <w:rPr>
          <w:b w:val="0"/>
          <w:lang w:val="en-GB"/>
        </w:rPr>
        <w:instrText xml:space="preserve"> TOC \h \z \t "Rubrik 1;2;Rubrik 2;3;Rubrik 3;4;Rubrik;1" </w:instrText>
      </w:r>
      <w:r w:rsidRPr="008E4C0D">
        <w:rPr>
          <w:b w:val="0"/>
          <w:lang w:val="en-GB"/>
        </w:rPr>
        <w:fldChar w:fldCharType="separate"/>
      </w:r>
      <w:hyperlink w:anchor="_Toc105754841" w:history="1">
        <w:r w:rsidR="00961351" w:rsidRPr="0090267C">
          <w:rPr>
            <w:rStyle w:val="Hyperlnk"/>
            <w:noProof/>
          </w:rPr>
          <w:t>Table of Contents</w:t>
        </w:r>
        <w:r w:rsidR="00961351">
          <w:rPr>
            <w:noProof/>
            <w:webHidden/>
          </w:rPr>
          <w:tab/>
        </w:r>
        <w:r w:rsidR="00961351">
          <w:rPr>
            <w:noProof/>
            <w:webHidden/>
          </w:rPr>
          <w:fldChar w:fldCharType="begin"/>
        </w:r>
        <w:r w:rsidR="00961351">
          <w:rPr>
            <w:noProof/>
            <w:webHidden/>
          </w:rPr>
          <w:instrText xml:space="preserve"> PAGEREF _Toc105754841 \h </w:instrText>
        </w:r>
        <w:r w:rsidR="00961351">
          <w:rPr>
            <w:noProof/>
            <w:webHidden/>
          </w:rPr>
        </w:r>
        <w:r w:rsidR="00961351">
          <w:rPr>
            <w:noProof/>
            <w:webHidden/>
          </w:rPr>
          <w:fldChar w:fldCharType="separate"/>
        </w:r>
        <w:r w:rsidR="00D0286E">
          <w:rPr>
            <w:noProof/>
            <w:webHidden/>
          </w:rPr>
          <w:t>2</w:t>
        </w:r>
        <w:r w:rsidR="00961351">
          <w:rPr>
            <w:noProof/>
            <w:webHidden/>
          </w:rPr>
          <w:fldChar w:fldCharType="end"/>
        </w:r>
      </w:hyperlink>
    </w:p>
    <w:p w14:paraId="5EDA7B99" w14:textId="43B20384" w:rsidR="00961351" w:rsidRDefault="001722DE">
      <w:pPr>
        <w:pStyle w:val="Innehll1"/>
        <w:tabs>
          <w:tab w:val="left" w:pos="482"/>
          <w:tab w:val="right" w:leader="dot" w:pos="8771"/>
        </w:tabs>
        <w:rPr>
          <w:rFonts w:asciiTheme="minorHAnsi" w:hAnsiTheme="minorHAnsi"/>
          <w:b w:val="0"/>
          <w:noProof/>
          <w:sz w:val="22"/>
          <w:szCs w:val="22"/>
        </w:rPr>
      </w:pPr>
      <w:hyperlink w:anchor="_Toc105754842" w:history="1">
        <w:r w:rsidR="00961351" w:rsidRPr="0090267C">
          <w:rPr>
            <w:rStyle w:val="Hyperlnk"/>
            <w:noProof/>
          </w:rPr>
          <w:t>1.</w:t>
        </w:r>
        <w:r w:rsidR="00961351">
          <w:rPr>
            <w:rFonts w:asciiTheme="minorHAnsi" w:hAnsiTheme="minorHAnsi"/>
            <w:b w:val="0"/>
            <w:noProof/>
            <w:sz w:val="22"/>
            <w:szCs w:val="22"/>
          </w:rPr>
          <w:tab/>
        </w:r>
        <w:r w:rsidR="00961351" w:rsidRPr="0090267C">
          <w:rPr>
            <w:rStyle w:val="Hyperlnk"/>
            <w:noProof/>
          </w:rPr>
          <w:t>Overview</w:t>
        </w:r>
        <w:r w:rsidR="00961351">
          <w:rPr>
            <w:noProof/>
            <w:webHidden/>
          </w:rPr>
          <w:tab/>
        </w:r>
        <w:r w:rsidR="00961351">
          <w:rPr>
            <w:noProof/>
            <w:webHidden/>
          </w:rPr>
          <w:fldChar w:fldCharType="begin"/>
        </w:r>
        <w:r w:rsidR="00961351">
          <w:rPr>
            <w:noProof/>
            <w:webHidden/>
          </w:rPr>
          <w:instrText xml:space="preserve"> PAGEREF _Toc105754842 \h </w:instrText>
        </w:r>
        <w:r w:rsidR="00961351">
          <w:rPr>
            <w:noProof/>
            <w:webHidden/>
          </w:rPr>
        </w:r>
        <w:r w:rsidR="00961351">
          <w:rPr>
            <w:noProof/>
            <w:webHidden/>
          </w:rPr>
          <w:fldChar w:fldCharType="separate"/>
        </w:r>
        <w:r w:rsidR="00D0286E">
          <w:rPr>
            <w:noProof/>
            <w:webHidden/>
          </w:rPr>
          <w:t>3</w:t>
        </w:r>
        <w:r w:rsidR="00961351">
          <w:rPr>
            <w:noProof/>
            <w:webHidden/>
          </w:rPr>
          <w:fldChar w:fldCharType="end"/>
        </w:r>
      </w:hyperlink>
    </w:p>
    <w:p w14:paraId="7EC487F3" w14:textId="1D2C3DD4" w:rsidR="00961351" w:rsidRDefault="001722DE">
      <w:pPr>
        <w:pStyle w:val="Innehll2"/>
        <w:rPr>
          <w:rFonts w:asciiTheme="minorHAnsi" w:hAnsiTheme="minorHAnsi"/>
          <w:noProof/>
          <w:sz w:val="22"/>
          <w:szCs w:val="22"/>
        </w:rPr>
      </w:pPr>
      <w:hyperlink w:anchor="_Toc105754843" w:history="1">
        <w:r w:rsidR="00961351" w:rsidRPr="0090267C">
          <w:rPr>
            <w:rStyle w:val="Hyperlnk"/>
            <w:noProof/>
          </w:rPr>
          <w:t>1.1.</w:t>
        </w:r>
        <w:r w:rsidR="00961351">
          <w:rPr>
            <w:rFonts w:asciiTheme="minorHAnsi" w:hAnsiTheme="minorHAnsi"/>
            <w:noProof/>
            <w:sz w:val="22"/>
            <w:szCs w:val="22"/>
          </w:rPr>
          <w:tab/>
        </w:r>
        <w:r w:rsidR="00961351" w:rsidRPr="0090267C">
          <w:rPr>
            <w:rStyle w:val="Hyperlnk"/>
            <w:noProof/>
          </w:rPr>
          <w:t>Significant prior art</w:t>
        </w:r>
        <w:r w:rsidR="00961351">
          <w:rPr>
            <w:noProof/>
            <w:webHidden/>
          </w:rPr>
          <w:tab/>
        </w:r>
        <w:r w:rsidR="00961351">
          <w:rPr>
            <w:noProof/>
            <w:webHidden/>
          </w:rPr>
          <w:fldChar w:fldCharType="begin"/>
        </w:r>
        <w:r w:rsidR="00961351">
          <w:rPr>
            <w:noProof/>
            <w:webHidden/>
          </w:rPr>
          <w:instrText xml:space="preserve"> PAGEREF _Toc105754843 \h </w:instrText>
        </w:r>
        <w:r w:rsidR="00961351">
          <w:rPr>
            <w:noProof/>
            <w:webHidden/>
          </w:rPr>
        </w:r>
        <w:r w:rsidR="00961351">
          <w:rPr>
            <w:noProof/>
            <w:webHidden/>
          </w:rPr>
          <w:fldChar w:fldCharType="separate"/>
        </w:r>
        <w:r w:rsidR="00D0286E">
          <w:rPr>
            <w:noProof/>
            <w:webHidden/>
          </w:rPr>
          <w:t>3</w:t>
        </w:r>
        <w:r w:rsidR="00961351">
          <w:rPr>
            <w:noProof/>
            <w:webHidden/>
          </w:rPr>
          <w:fldChar w:fldCharType="end"/>
        </w:r>
      </w:hyperlink>
    </w:p>
    <w:p w14:paraId="54A080A5" w14:textId="27B11263" w:rsidR="00961351" w:rsidRDefault="001722DE">
      <w:pPr>
        <w:pStyle w:val="Innehll2"/>
        <w:rPr>
          <w:rFonts w:asciiTheme="minorHAnsi" w:hAnsiTheme="minorHAnsi"/>
          <w:noProof/>
          <w:sz w:val="22"/>
          <w:szCs w:val="22"/>
        </w:rPr>
      </w:pPr>
      <w:hyperlink w:anchor="_Toc105754844" w:history="1">
        <w:r w:rsidR="00961351" w:rsidRPr="0090267C">
          <w:rPr>
            <w:rStyle w:val="Hyperlnk"/>
            <w:noProof/>
          </w:rPr>
          <w:t>1.2.</w:t>
        </w:r>
        <w:r w:rsidR="00961351">
          <w:rPr>
            <w:rFonts w:asciiTheme="minorHAnsi" w:hAnsiTheme="minorHAnsi"/>
            <w:noProof/>
            <w:sz w:val="22"/>
            <w:szCs w:val="22"/>
          </w:rPr>
          <w:tab/>
        </w:r>
        <w:r w:rsidR="00961351" w:rsidRPr="0090267C">
          <w:rPr>
            <w:rStyle w:val="Hyperlnk"/>
            <w:noProof/>
          </w:rPr>
          <w:t>How this system is meant to be used</w:t>
        </w:r>
        <w:r w:rsidR="00961351">
          <w:rPr>
            <w:noProof/>
            <w:webHidden/>
          </w:rPr>
          <w:tab/>
        </w:r>
        <w:r w:rsidR="00961351">
          <w:rPr>
            <w:noProof/>
            <w:webHidden/>
          </w:rPr>
          <w:fldChar w:fldCharType="begin"/>
        </w:r>
        <w:r w:rsidR="00961351">
          <w:rPr>
            <w:noProof/>
            <w:webHidden/>
          </w:rPr>
          <w:instrText xml:space="preserve"> PAGEREF _Toc105754844 \h </w:instrText>
        </w:r>
        <w:r w:rsidR="00961351">
          <w:rPr>
            <w:noProof/>
            <w:webHidden/>
          </w:rPr>
        </w:r>
        <w:r w:rsidR="00961351">
          <w:rPr>
            <w:noProof/>
            <w:webHidden/>
          </w:rPr>
          <w:fldChar w:fldCharType="separate"/>
        </w:r>
        <w:r w:rsidR="00D0286E">
          <w:rPr>
            <w:noProof/>
            <w:webHidden/>
          </w:rPr>
          <w:t>3</w:t>
        </w:r>
        <w:r w:rsidR="00961351">
          <w:rPr>
            <w:noProof/>
            <w:webHidden/>
          </w:rPr>
          <w:fldChar w:fldCharType="end"/>
        </w:r>
      </w:hyperlink>
    </w:p>
    <w:p w14:paraId="2C740E16" w14:textId="60382005" w:rsidR="00961351" w:rsidRDefault="001722DE">
      <w:pPr>
        <w:pStyle w:val="Innehll2"/>
        <w:rPr>
          <w:rFonts w:asciiTheme="minorHAnsi" w:hAnsiTheme="minorHAnsi"/>
          <w:noProof/>
          <w:sz w:val="22"/>
          <w:szCs w:val="22"/>
        </w:rPr>
      </w:pPr>
      <w:hyperlink w:anchor="_Toc105754845" w:history="1">
        <w:r w:rsidR="00961351" w:rsidRPr="0090267C">
          <w:rPr>
            <w:rStyle w:val="Hyperlnk"/>
            <w:noProof/>
          </w:rPr>
          <w:t>1.3.</w:t>
        </w:r>
        <w:r w:rsidR="00961351">
          <w:rPr>
            <w:rFonts w:asciiTheme="minorHAnsi" w:hAnsiTheme="minorHAnsi"/>
            <w:noProof/>
            <w:sz w:val="22"/>
            <w:szCs w:val="22"/>
          </w:rPr>
          <w:tab/>
        </w:r>
        <w:r w:rsidR="00961351" w:rsidRPr="0090267C">
          <w:rPr>
            <w:rStyle w:val="Hyperlnk"/>
            <w:noProof/>
          </w:rPr>
          <w:t>System functionalities and properties</w:t>
        </w:r>
        <w:r w:rsidR="00961351">
          <w:rPr>
            <w:noProof/>
            <w:webHidden/>
          </w:rPr>
          <w:tab/>
        </w:r>
        <w:r w:rsidR="00961351">
          <w:rPr>
            <w:noProof/>
            <w:webHidden/>
          </w:rPr>
          <w:fldChar w:fldCharType="begin"/>
        </w:r>
        <w:r w:rsidR="00961351">
          <w:rPr>
            <w:noProof/>
            <w:webHidden/>
          </w:rPr>
          <w:instrText xml:space="preserve"> PAGEREF _Toc105754845 \h </w:instrText>
        </w:r>
        <w:r w:rsidR="00961351">
          <w:rPr>
            <w:noProof/>
            <w:webHidden/>
          </w:rPr>
        </w:r>
        <w:r w:rsidR="00961351">
          <w:rPr>
            <w:noProof/>
            <w:webHidden/>
          </w:rPr>
          <w:fldChar w:fldCharType="separate"/>
        </w:r>
        <w:r w:rsidR="00D0286E">
          <w:rPr>
            <w:noProof/>
            <w:webHidden/>
          </w:rPr>
          <w:t>4</w:t>
        </w:r>
        <w:r w:rsidR="00961351">
          <w:rPr>
            <w:noProof/>
            <w:webHidden/>
          </w:rPr>
          <w:fldChar w:fldCharType="end"/>
        </w:r>
      </w:hyperlink>
    </w:p>
    <w:p w14:paraId="7B4D3B27" w14:textId="4F8C130E" w:rsidR="00961351" w:rsidRDefault="001722DE">
      <w:pPr>
        <w:pStyle w:val="Innehll2"/>
        <w:rPr>
          <w:rFonts w:asciiTheme="minorHAnsi" w:hAnsiTheme="minorHAnsi"/>
          <w:noProof/>
          <w:sz w:val="22"/>
          <w:szCs w:val="22"/>
        </w:rPr>
      </w:pPr>
      <w:hyperlink w:anchor="_Toc105754846" w:history="1">
        <w:r w:rsidR="00961351" w:rsidRPr="0090267C">
          <w:rPr>
            <w:rStyle w:val="Hyperlnk"/>
            <w:noProof/>
          </w:rPr>
          <w:t>1.4.</w:t>
        </w:r>
        <w:r w:rsidR="00961351">
          <w:rPr>
            <w:rFonts w:asciiTheme="minorHAnsi" w:hAnsiTheme="minorHAnsi"/>
            <w:noProof/>
            <w:sz w:val="22"/>
            <w:szCs w:val="22"/>
          </w:rPr>
          <w:tab/>
        </w:r>
        <w:r w:rsidR="00961351" w:rsidRPr="0090267C">
          <w:rPr>
            <w:rStyle w:val="Hyperlnk"/>
            <w:noProof/>
          </w:rPr>
          <w:t>Important delimitations</w:t>
        </w:r>
        <w:r w:rsidR="00961351">
          <w:rPr>
            <w:noProof/>
            <w:webHidden/>
          </w:rPr>
          <w:tab/>
        </w:r>
        <w:r w:rsidR="00961351">
          <w:rPr>
            <w:noProof/>
            <w:webHidden/>
          </w:rPr>
          <w:fldChar w:fldCharType="begin"/>
        </w:r>
        <w:r w:rsidR="00961351">
          <w:rPr>
            <w:noProof/>
            <w:webHidden/>
          </w:rPr>
          <w:instrText xml:space="preserve"> PAGEREF _Toc105754846 \h </w:instrText>
        </w:r>
        <w:r w:rsidR="00961351">
          <w:rPr>
            <w:noProof/>
            <w:webHidden/>
          </w:rPr>
        </w:r>
        <w:r w:rsidR="00961351">
          <w:rPr>
            <w:noProof/>
            <w:webHidden/>
          </w:rPr>
          <w:fldChar w:fldCharType="separate"/>
        </w:r>
        <w:r w:rsidR="00D0286E">
          <w:rPr>
            <w:noProof/>
            <w:webHidden/>
          </w:rPr>
          <w:t>4</w:t>
        </w:r>
        <w:r w:rsidR="00961351">
          <w:rPr>
            <w:noProof/>
            <w:webHidden/>
          </w:rPr>
          <w:fldChar w:fldCharType="end"/>
        </w:r>
      </w:hyperlink>
    </w:p>
    <w:p w14:paraId="5CE34D37" w14:textId="36242CE5" w:rsidR="00961351" w:rsidRDefault="001722DE">
      <w:pPr>
        <w:pStyle w:val="Innehll1"/>
        <w:tabs>
          <w:tab w:val="left" w:pos="482"/>
          <w:tab w:val="right" w:leader="dot" w:pos="8771"/>
        </w:tabs>
        <w:rPr>
          <w:rFonts w:asciiTheme="minorHAnsi" w:hAnsiTheme="minorHAnsi"/>
          <w:b w:val="0"/>
          <w:noProof/>
          <w:sz w:val="22"/>
          <w:szCs w:val="22"/>
        </w:rPr>
      </w:pPr>
      <w:hyperlink w:anchor="_Toc105754847" w:history="1">
        <w:r w:rsidR="00961351" w:rsidRPr="0090267C">
          <w:rPr>
            <w:rStyle w:val="Hyperlnk"/>
            <w:noProof/>
          </w:rPr>
          <w:t>2.</w:t>
        </w:r>
        <w:r w:rsidR="00961351">
          <w:rPr>
            <w:rFonts w:asciiTheme="minorHAnsi" w:hAnsiTheme="minorHAnsi"/>
            <w:b w:val="0"/>
            <w:noProof/>
            <w:sz w:val="22"/>
            <w:szCs w:val="22"/>
          </w:rPr>
          <w:tab/>
        </w:r>
        <w:r w:rsidR="00961351" w:rsidRPr="0090267C">
          <w:rPr>
            <w:rStyle w:val="Hyperlnk"/>
            <w:noProof/>
          </w:rPr>
          <w:t>Services</w:t>
        </w:r>
        <w:r w:rsidR="00961351">
          <w:rPr>
            <w:noProof/>
            <w:webHidden/>
          </w:rPr>
          <w:tab/>
        </w:r>
        <w:r w:rsidR="00961351">
          <w:rPr>
            <w:noProof/>
            <w:webHidden/>
          </w:rPr>
          <w:fldChar w:fldCharType="begin"/>
        </w:r>
        <w:r w:rsidR="00961351">
          <w:rPr>
            <w:noProof/>
            <w:webHidden/>
          </w:rPr>
          <w:instrText xml:space="preserve"> PAGEREF _Toc105754847 \h </w:instrText>
        </w:r>
        <w:r w:rsidR="00961351">
          <w:rPr>
            <w:noProof/>
            <w:webHidden/>
          </w:rPr>
        </w:r>
        <w:r w:rsidR="00961351">
          <w:rPr>
            <w:noProof/>
            <w:webHidden/>
          </w:rPr>
          <w:fldChar w:fldCharType="separate"/>
        </w:r>
        <w:r w:rsidR="00D0286E">
          <w:rPr>
            <w:noProof/>
            <w:webHidden/>
          </w:rPr>
          <w:t>4</w:t>
        </w:r>
        <w:r w:rsidR="00961351">
          <w:rPr>
            <w:noProof/>
            <w:webHidden/>
          </w:rPr>
          <w:fldChar w:fldCharType="end"/>
        </w:r>
      </w:hyperlink>
    </w:p>
    <w:p w14:paraId="17160F2D" w14:textId="07750412" w:rsidR="00961351" w:rsidRDefault="001722DE">
      <w:pPr>
        <w:pStyle w:val="Innehll2"/>
        <w:rPr>
          <w:rFonts w:asciiTheme="minorHAnsi" w:hAnsiTheme="minorHAnsi"/>
          <w:noProof/>
          <w:sz w:val="22"/>
          <w:szCs w:val="22"/>
        </w:rPr>
      </w:pPr>
      <w:hyperlink w:anchor="_Toc105754848" w:history="1">
        <w:r w:rsidR="00961351" w:rsidRPr="0090267C">
          <w:rPr>
            <w:rStyle w:val="Hyperlnk"/>
            <w:noProof/>
          </w:rPr>
          <w:t>2.1.</w:t>
        </w:r>
        <w:r w:rsidR="00961351">
          <w:rPr>
            <w:rFonts w:asciiTheme="minorHAnsi" w:hAnsiTheme="minorHAnsi"/>
            <w:noProof/>
            <w:sz w:val="22"/>
            <w:szCs w:val="22"/>
          </w:rPr>
          <w:tab/>
        </w:r>
        <w:r w:rsidR="00961351" w:rsidRPr="0090267C">
          <w:rPr>
            <w:rStyle w:val="Hyperlnk"/>
            <w:noProof/>
          </w:rPr>
          <w:t>Produced services</w:t>
        </w:r>
        <w:r w:rsidR="00961351">
          <w:rPr>
            <w:noProof/>
            <w:webHidden/>
          </w:rPr>
          <w:tab/>
        </w:r>
        <w:r w:rsidR="00961351">
          <w:rPr>
            <w:noProof/>
            <w:webHidden/>
          </w:rPr>
          <w:fldChar w:fldCharType="begin"/>
        </w:r>
        <w:r w:rsidR="00961351">
          <w:rPr>
            <w:noProof/>
            <w:webHidden/>
          </w:rPr>
          <w:instrText xml:space="preserve"> PAGEREF _Toc105754848 \h </w:instrText>
        </w:r>
        <w:r w:rsidR="00961351">
          <w:rPr>
            <w:noProof/>
            <w:webHidden/>
          </w:rPr>
        </w:r>
        <w:r w:rsidR="00961351">
          <w:rPr>
            <w:noProof/>
            <w:webHidden/>
          </w:rPr>
          <w:fldChar w:fldCharType="separate"/>
        </w:r>
        <w:r w:rsidR="00D0286E">
          <w:rPr>
            <w:noProof/>
            <w:webHidden/>
          </w:rPr>
          <w:t>4</w:t>
        </w:r>
        <w:r w:rsidR="00961351">
          <w:rPr>
            <w:noProof/>
            <w:webHidden/>
          </w:rPr>
          <w:fldChar w:fldCharType="end"/>
        </w:r>
      </w:hyperlink>
    </w:p>
    <w:p w14:paraId="4450DCCE" w14:textId="761320CD" w:rsidR="00961351" w:rsidRDefault="001722DE">
      <w:pPr>
        <w:pStyle w:val="Innehll2"/>
        <w:rPr>
          <w:rFonts w:asciiTheme="minorHAnsi" w:hAnsiTheme="minorHAnsi"/>
          <w:noProof/>
          <w:sz w:val="22"/>
          <w:szCs w:val="22"/>
        </w:rPr>
      </w:pPr>
      <w:hyperlink w:anchor="_Toc105754849" w:history="1">
        <w:r w:rsidR="00961351" w:rsidRPr="0090267C">
          <w:rPr>
            <w:rStyle w:val="Hyperlnk"/>
            <w:noProof/>
          </w:rPr>
          <w:t>2.2.</w:t>
        </w:r>
        <w:r w:rsidR="00961351">
          <w:rPr>
            <w:rFonts w:asciiTheme="minorHAnsi" w:hAnsiTheme="minorHAnsi"/>
            <w:noProof/>
            <w:sz w:val="22"/>
            <w:szCs w:val="22"/>
          </w:rPr>
          <w:tab/>
        </w:r>
        <w:r w:rsidR="00961351" w:rsidRPr="0090267C">
          <w:rPr>
            <w:rStyle w:val="Hyperlnk"/>
            <w:noProof/>
          </w:rPr>
          <w:t>Consumed services</w:t>
        </w:r>
        <w:r w:rsidR="00961351">
          <w:rPr>
            <w:noProof/>
            <w:webHidden/>
          </w:rPr>
          <w:tab/>
        </w:r>
        <w:r w:rsidR="00961351">
          <w:rPr>
            <w:noProof/>
            <w:webHidden/>
          </w:rPr>
          <w:fldChar w:fldCharType="begin"/>
        </w:r>
        <w:r w:rsidR="00961351">
          <w:rPr>
            <w:noProof/>
            <w:webHidden/>
          </w:rPr>
          <w:instrText xml:space="preserve"> PAGEREF _Toc105754849 \h </w:instrText>
        </w:r>
        <w:r w:rsidR="00961351">
          <w:rPr>
            <w:noProof/>
            <w:webHidden/>
          </w:rPr>
        </w:r>
        <w:r w:rsidR="00961351">
          <w:rPr>
            <w:noProof/>
            <w:webHidden/>
          </w:rPr>
          <w:fldChar w:fldCharType="separate"/>
        </w:r>
        <w:r w:rsidR="00D0286E">
          <w:rPr>
            <w:noProof/>
            <w:webHidden/>
          </w:rPr>
          <w:t>4</w:t>
        </w:r>
        <w:r w:rsidR="00961351">
          <w:rPr>
            <w:noProof/>
            <w:webHidden/>
          </w:rPr>
          <w:fldChar w:fldCharType="end"/>
        </w:r>
      </w:hyperlink>
    </w:p>
    <w:p w14:paraId="6D33B229" w14:textId="27E63A16" w:rsidR="00961351" w:rsidRDefault="001722DE">
      <w:pPr>
        <w:pStyle w:val="Innehll1"/>
        <w:tabs>
          <w:tab w:val="left" w:pos="482"/>
          <w:tab w:val="right" w:leader="dot" w:pos="8771"/>
        </w:tabs>
        <w:rPr>
          <w:rFonts w:asciiTheme="minorHAnsi" w:hAnsiTheme="minorHAnsi"/>
          <w:b w:val="0"/>
          <w:noProof/>
          <w:sz w:val="22"/>
          <w:szCs w:val="22"/>
        </w:rPr>
      </w:pPr>
      <w:hyperlink w:anchor="_Toc105754850" w:history="1">
        <w:r w:rsidR="00961351" w:rsidRPr="0090267C">
          <w:rPr>
            <w:rStyle w:val="Hyperlnk"/>
            <w:noProof/>
          </w:rPr>
          <w:t>3.</w:t>
        </w:r>
        <w:r w:rsidR="00961351">
          <w:rPr>
            <w:rFonts w:asciiTheme="minorHAnsi" w:hAnsiTheme="minorHAnsi"/>
            <w:b w:val="0"/>
            <w:noProof/>
            <w:sz w:val="22"/>
            <w:szCs w:val="22"/>
          </w:rPr>
          <w:tab/>
        </w:r>
        <w:r w:rsidR="00961351" w:rsidRPr="0090267C">
          <w:rPr>
            <w:rStyle w:val="Hyperlnk"/>
            <w:noProof/>
          </w:rPr>
          <w:t>Security</w:t>
        </w:r>
        <w:r w:rsidR="00961351">
          <w:rPr>
            <w:noProof/>
            <w:webHidden/>
          </w:rPr>
          <w:tab/>
        </w:r>
        <w:r w:rsidR="00961351">
          <w:rPr>
            <w:noProof/>
            <w:webHidden/>
          </w:rPr>
          <w:fldChar w:fldCharType="begin"/>
        </w:r>
        <w:r w:rsidR="00961351">
          <w:rPr>
            <w:noProof/>
            <w:webHidden/>
          </w:rPr>
          <w:instrText xml:space="preserve"> PAGEREF _Toc105754850 \h </w:instrText>
        </w:r>
        <w:r w:rsidR="00961351">
          <w:rPr>
            <w:noProof/>
            <w:webHidden/>
          </w:rPr>
        </w:r>
        <w:r w:rsidR="00961351">
          <w:rPr>
            <w:noProof/>
            <w:webHidden/>
          </w:rPr>
          <w:fldChar w:fldCharType="separate"/>
        </w:r>
        <w:r w:rsidR="00D0286E">
          <w:rPr>
            <w:noProof/>
            <w:webHidden/>
          </w:rPr>
          <w:t>4</w:t>
        </w:r>
        <w:r w:rsidR="00961351">
          <w:rPr>
            <w:noProof/>
            <w:webHidden/>
          </w:rPr>
          <w:fldChar w:fldCharType="end"/>
        </w:r>
      </w:hyperlink>
    </w:p>
    <w:p w14:paraId="7346BB3D" w14:textId="6568F737" w:rsidR="00961351" w:rsidRDefault="001722DE">
      <w:pPr>
        <w:pStyle w:val="Innehll2"/>
        <w:rPr>
          <w:rFonts w:asciiTheme="minorHAnsi" w:hAnsiTheme="minorHAnsi"/>
          <w:noProof/>
          <w:sz w:val="22"/>
          <w:szCs w:val="22"/>
        </w:rPr>
      </w:pPr>
      <w:hyperlink w:anchor="_Toc105754851" w:history="1">
        <w:r w:rsidR="00961351" w:rsidRPr="0090267C">
          <w:rPr>
            <w:rStyle w:val="Hyperlnk"/>
            <w:noProof/>
          </w:rPr>
          <w:t>3.1.</w:t>
        </w:r>
        <w:r w:rsidR="00961351">
          <w:rPr>
            <w:rFonts w:asciiTheme="minorHAnsi" w:hAnsiTheme="minorHAnsi"/>
            <w:noProof/>
            <w:sz w:val="22"/>
            <w:szCs w:val="22"/>
          </w:rPr>
          <w:tab/>
        </w:r>
        <w:r w:rsidR="00961351" w:rsidRPr="0090267C">
          <w:rPr>
            <w:rStyle w:val="Hyperlnk"/>
            <w:noProof/>
          </w:rPr>
          <w:t>Security Model</w:t>
        </w:r>
        <w:r w:rsidR="00961351">
          <w:rPr>
            <w:noProof/>
            <w:webHidden/>
          </w:rPr>
          <w:tab/>
        </w:r>
        <w:r w:rsidR="00961351">
          <w:rPr>
            <w:noProof/>
            <w:webHidden/>
          </w:rPr>
          <w:fldChar w:fldCharType="begin"/>
        </w:r>
        <w:r w:rsidR="00961351">
          <w:rPr>
            <w:noProof/>
            <w:webHidden/>
          </w:rPr>
          <w:instrText xml:space="preserve"> PAGEREF _Toc105754851 \h </w:instrText>
        </w:r>
        <w:r w:rsidR="00961351">
          <w:rPr>
            <w:noProof/>
            <w:webHidden/>
          </w:rPr>
        </w:r>
        <w:r w:rsidR="00961351">
          <w:rPr>
            <w:noProof/>
            <w:webHidden/>
          </w:rPr>
          <w:fldChar w:fldCharType="separate"/>
        </w:r>
        <w:r w:rsidR="00D0286E">
          <w:rPr>
            <w:noProof/>
            <w:webHidden/>
          </w:rPr>
          <w:t>4</w:t>
        </w:r>
        <w:r w:rsidR="00961351">
          <w:rPr>
            <w:noProof/>
            <w:webHidden/>
          </w:rPr>
          <w:fldChar w:fldCharType="end"/>
        </w:r>
      </w:hyperlink>
    </w:p>
    <w:p w14:paraId="7B8A062C" w14:textId="7F0F39E4" w:rsidR="00961351" w:rsidRDefault="001722DE">
      <w:pPr>
        <w:pStyle w:val="Innehll1"/>
        <w:tabs>
          <w:tab w:val="left" w:pos="482"/>
          <w:tab w:val="right" w:leader="dot" w:pos="8771"/>
        </w:tabs>
        <w:rPr>
          <w:rFonts w:asciiTheme="minorHAnsi" w:hAnsiTheme="minorHAnsi"/>
          <w:b w:val="0"/>
          <w:noProof/>
          <w:sz w:val="22"/>
          <w:szCs w:val="22"/>
        </w:rPr>
      </w:pPr>
      <w:hyperlink w:anchor="_Toc105754852" w:history="1">
        <w:r w:rsidR="00961351" w:rsidRPr="0090267C">
          <w:rPr>
            <w:rStyle w:val="Hyperlnk"/>
            <w:noProof/>
            <w:lang w:val="en-US"/>
          </w:rPr>
          <w:t>4.</w:t>
        </w:r>
        <w:r w:rsidR="00961351">
          <w:rPr>
            <w:rFonts w:asciiTheme="minorHAnsi" w:hAnsiTheme="minorHAnsi"/>
            <w:b w:val="0"/>
            <w:noProof/>
            <w:sz w:val="22"/>
            <w:szCs w:val="22"/>
          </w:rPr>
          <w:tab/>
        </w:r>
        <w:r w:rsidR="00961351" w:rsidRPr="0090267C">
          <w:rPr>
            <w:rStyle w:val="Hyperlnk"/>
            <w:noProof/>
            <w:lang w:val="en-US"/>
          </w:rPr>
          <w:t>Revision history</w:t>
        </w:r>
        <w:r w:rsidR="00961351">
          <w:rPr>
            <w:noProof/>
            <w:webHidden/>
          </w:rPr>
          <w:tab/>
        </w:r>
        <w:r w:rsidR="00961351">
          <w:rPr>
            <w:noProof/>
            <w:webHidden/>
          </w:rPr>
          <w:fldChar w:fldCharType="begin"/>
        </w:r>
        <w:r w:rsidR="00961351">
          <w:rPr>
            <w:noProof/>
            <w:webHidden/>
          </w:rPr>
          <w:instrText xml:space="preserve"> PAGEREF _Toc105754852 \h </w:instrText>
        </w:r>
        <w:r w:rsidR="00961351">
          <w:rPr>
            <w:noProof/>
            <w:webHidden/>
          </w:rPr>
        </w:r>
        <w:r w:rsidR="00961351">
          <w:rPr>
            <w:noProof/>
            <w:webHidden/>
          </w:rPr>
          <w:fldChar w:fldCharType="separate"/>
        </w:r>
        <w:r w:rsidR="00D0286E">
          <w:rPr>
            <w:noProof/>
            <w:webHidden/>
          </w:rPr>
          <w:t>5</w:t>
        </w:r>
        <w:r w:rsidR="00961351">
          <w:rPr>
            <w:noProof/>
            <w:webHidden/>
          </w:rPr>
          <w:fldChar w:fldCharType="end"/>
        </w:r>
      </w:hyperlink>
    </w:p>
    <w:p w14:paraId="791BBF4A" w14:textId="013414E6" w:rsidR="00961351" w:rsidRDefault="001722DE">
      <w:pPr>
        <w:pStyle w:val="Innehll2"/>
        <w:rPr>
          <w:rFonts w:asciiTheme="minorHAnsi" w:hAnsiTheme="minorHAnsi"/>
          <w:noProof/>
          <w:sz w:val="22"/>
          <w:szCs w:val="22"/>
        </w:rPr>
      </w:pPr>
      <w:hyperlink w:anchor="_Toc105754853" w:history="1">
        <w:r w:rsidR="00961351" w:rsidRPr="0090267C">
          <w:rPr>
            <w:rStyle w:val="Hyperlnk"/>
            <w:noProof/>
            <w:lang w:val="en-US"/>
          </w:rPr>
          <w:t>4.1.</w:t>
        </w:r>
        <w:r w:rsidR="00961351">
          <w:rPr>
            <w:rFonts w:asciiTheme="minorHAnsi" w:hAnsiTheme="minorHAnsi"/>
            <w:noProof/>
            <w:sz w:val="22"/>
            <w:szCs w:val="22"/>
          </w:rPr>
          <w:tab/>
        </w:r>
        <w:r w:rsidR="00961351" w:rsidRPr="0090267C">
          <w:rPr>
            <w:rStyle w:val="Hyperlnk"/>
            <w:noProof/>
            <w:lang w:val="en-US"/>
          </w:rPr>
          <w:t>Amendments</w:t>
        </w:r>
        <w:r w:rsidR="00961351">
          <w:rPr>
            <w:noProof/>
            <w:webHidden/>
          </w:rPr>
          <w:tab/>
        </w:r>
        <w:r w:rsidR="00961351">
          <w:rPr>
            <w:noProof/>
            <w:webHidden/>
          </w:rPr>
          <w:fldChar w:fldCharType="begin"/>
        </w:r>
        <w:r w:rsidR="00961351">
          <w:rPr>
            <w:noProof/>
            <w:webHidden/>
          </w:rPr>
          <w:instrText xml:space="preserve"> PAGEREF _Toc105754853 \h </w:instrText>
        </w:r>
        <w:r w:rsidR="00961351">
          <w:rPr>
            <w:noProof/>
            <w:webHidden/>
          </w:rPr>
        </w:r>
        <w:r w:rsidR="00961351">
          <w:rPr>
            <w:noProof/>
            <w:webHidden/>
          </w:rPr>
          <w:fldChar w:fldCharType="separate"/>
        </w:r>
        <w:r w:rsidR="00D0286E">
          <w:rPr>
            <w:noProof/>
            <w:webHidden/>
          </w:rPr>
          <w:t>5</w:t>
        </w:r>
        <w:r w:rsidR="00961351">
          <w:rPr>
            <w:noProof/>
            <w:webHidden/>
          </w:rPr>
          <w:fldChar w:fldCharType="end"/>
        </w:r>
      </w:hyperlink>
    </w:p>
    <w:p w14:paraId="38867D15" w14:textId="4AF58631" w:rsidR="00961351" w:rsidRDefault="001722DE">
      <w:pPr>
        <w:pStyle w:val="Innehll2"/>
        <w:rPr>
          <w:rFonts w:asciiTheme="minorHAnsi" w:hAnsiTheme="minorHAnsi"/>
          <w:noProof/>
          <w:sz w:val="22"/>
          <w:szCs w:val="22"/>
        </w:rPr>
      </w:pPr>
      <w:hyperlink w:anchor="_Toc105754854" w:history="1">
        <w:r w:rsidR="00961351" w:rsidRPr="0090267C">
          <w:rPr>
            <w:rStyle w:val="Hyperlnk"/>
            <w:noProof/>
            <w:lang w:val="en-US"/>
          </w:rPr>
          <w:t>4.2.</w:t>
        </w:r>
        <w:r w:rsidR="00961351">
          <w:rPr>
            <w:rFonts w:asciiTheme="minorHAnsi" w:hAnsiTheme="minorHAnsi"/>
            <w:noProof/>
            <w:sz w:val="22"/>
            <w:szCs w:val="22"/>
          </w:rPr>
          <w:tab/>
        </w:r>
        <w:r w:rsidR="00961351" w:rsidRPr="0090267C">
          <w:rPr>
            <w:rStyle w:val="Hyperlnk"/>
            <w:noProof/>
            <w:lang w:val="en-US"/>
          </w:rPr>
          <w:t>Quality Assurance</w:t>
        </w:r>
        <w:r w:rsidR="00961351">
          <w:rPr>
            <w:noProof/>
            <w:webHidden/>
          </w:rPr>
          <w:tab/>
        </w:r>
        <w:r w:rsidR="00961351">
          <w:rPr>
            <w:noProof/>
            <w:webHidden/>
          </w:rPr>
          <w:fldChar w:fldCharType="begin"/>
        </w:r>
        <w:r w:rsidR="00961351">
          <w:rPr>
            <w:noProof/>
            <w:webHidden/>
          </w:rPr>
          <w:instrText xml:space="preserve"> PAGEREF _Toc105754854 \h </w:instrText>
        </w:r>
        <w:r w:rsidR="00961351">
          <w:rPr>
            <w:noProof/>
            <w:webHidden/>
          </w:rPr>
        </w:r>
        <w:r w:rsidR="00961351">
          <w:rPr>
            <w:noProof/>
            <w:webHidden/>
          </w:rPr>
          <w:fldChar w:fldCharType="separate"/>
        </w:r>
        <w:r w:rsidR="00D0286E">
          <w:rPr>
            <w:noProof/>
            <w:webHidden/>
          </w:rPr>
          <w:t>5</w:t>
        </w:r>
        <w:r w:rsidR="00961351">
          <w:rPr>
            <w:noProof/>
            <w:webHidden/>
          </w:rPr>
          <w:fldChar w:fldCharType="end"/>
        </w:r>
      </w:hyperlink>
    </w:p>
    <w:p w14:paraId="01218579" w14:textId="7E4AE5A5" w:rsidR="00493EFD" w:rsidRDefault="0075221D" w:rsidP="00493EFD">
      <w:pPr>
        <w:pStyle w:val="Rubrik"/>
        <w:numPr>
          <w:ilvl w:val="0"/>
          <w:numId w:val="0"/>
        </w:numPr>
        <w:ind w:left="357"/>
        <w:rPr>
          <w:b/>
          <w:sz w:val="20"/>
          <w:szCs w:val="22"/>
        </w:rPr>
      </w:pPr>
      <w:r w:rsidRPr="008E4C0D">
        <w:rPr>
          <w:b/>
          <w:sz w:val="20"/>
          <w:szCs w:val="22"/>
        </w:rPr>
        <w:fldChar w:fldCharType="end"/>
      </w:r>
      <w:bookmarkStart w:id="7" w:name="_Toc105754842"/>
    </w:p>
    <w:p w14:paraId="1A58E05B" w14:textId="77777777" w:rsidR="00493EFD" w:rsidRDefault="00493EFD">
      <w:pPr>
        <w:rPr>
          <w:rFonts w:ascii="Calibri" w:eastAsia="MS PGothic" w:hAnsi="Calibri" w:cs="Lucida Grande"/>
          <w:b/>
          <w:sz w:val="20"/>
          <w:szCs w:val="22"/>
          <w:lang w:val="en-GB" w:eastAsia="en-US"/>
        </w:rPr>
      </w:pPr>
      <w:r>
        <w:rPr>
          <w:b/>
          <w:sz w:val="20"/>
          <w:szCs w:val="22"/>
        </w:rPr>
        <w:br w:type="page"/>
      </w:r>
    </w:p>
    <w:p w14:paraId="2411458C" w14:textId="4D66F067" w:rsidR="00A02DDF" w:rsidRDefault="004349AE" w:rsidP="00A02DDF">
      <w:pPr>
        <w:pStyle w:val="Rubrik"/>
      </w:pPr>
      <w:r>
        <w:lastRenderedPageBreak/>
        <w:t>Overview</w:t>
      </w:r>
      <w:bookmarkEnd w:id="7"/>
    </w:p>
    <w:p w14:paraId="3EED329A" w14:textId="1B6B3CE2" w:rsidR="00215829" w:rsidRDefault="00215829" w:rsidP="00215829">
      <w:pPr>
        <w:pStyle w:val="Rubrik1"/>
      </w:pPr>
      <w:bookmarkStart w:id="8" w:name="_Toc105754843"/>
      <w:r>
        <w:t>Significant prior art</w:t>
      </w:r>
      <w:bookmarkEnd w:id="8"/>
    </w:p>
    <w:p w14:paraId="385FAFB4" w14:textId="7EFF1CB0" w:rsidR="001A4A51" w:rsidRDefault="001A4A51" w:rsidP="001722DE">
      <w:pPr>
        <w:pStyle w:val="Brdtext"/>
      </w:pPr>
      <w:r>
        <w:t xml:space="preserve">This system description is derived from </w:t>
      </w:r>
      <w:r w:rsidR="008523A1">
        <w:t>the Service Registry systems used in version 1, 2 3 and 4 of the Arrowhead Framework</w:t>
      </w:r>
      <w:r w:rsidR="007E2F69">
        <w:t xml:space="preserve">. </w:t>
      </w:r>
    </w:p>
    <w:p w14:paraId="1BFC86E6" w14:textId="41CFDBE1" w:rsidR="005A27BB" w:rsidRDefault="005A27BB" w:rsidP="001722DE">
      <w:pPr>
        <w:pStyle w:val="Brdtext"/>
      </w:pPr>
    </w:p>
    <w:p w14:paraId="5E3314AA" w14:textId="61BC7D2A" w:rsidR="005A27BB" w:rsidRDefault="005A27BB" w:rsidP="001722DE">
      <w:pPr>
        <w:pStyle w:val="Brdtext"/>
      </w:pPr>
      <w:r>
        <w:t xml:space="preserve">In the Swedish Network Based Defence project the information exchange platform, named </w:t>
      </w:r>
      <w:proofErr w:type="spellStart"/>
      <w:r>
        <w:t>OpenSIS</w:t>
      </w:r>
      <w:proofErr w:type="spellEnd"/>
      <w:r>
        <w:t xml:space="preserve">, contained a </w:t>
      </w:r>
      <w:r w:rsidR="00D10291">
        <w:t xml:space="preserve">Service Registry based on a </w:t>
      </w:r>
      <w:del w:id="9" w:author="Henrik Bylund" w:date="2022-06-29T08:19:00Z">
        <w:r w:rsidR="00D10291" w:rsidDel="00A753FF">
          <w:delText xml:space="preserve">Corba </w:delText>
        </w:r>
      </w:del>
      <w:ins w:id="10" w:author="Henrik Bylund" w:date="2022-06-29T08:19:00Z">
        <w:r w:rsidR="00A753FF">
          <w:t xml:space="preserve">CORBA </w:t>
        </w:r>
      </w:ins>
      <w:r w:rsidR="00D10291">
        <w:t xml:space="preserve">implementation. This Service Registry had the function of storing references to all producers that </w:t>
      </w:r>
      <w:r w:rsidR="0095269C">
        <w:t xml:space="preserve">were available in the network. Every system that was integrated in the platform </w:t>
      </w:r>
      <w:r w:rsidR="00311848">
        <w:t xml:space="preserve">had an instance of the Service Registry executing. A master Service Registry was </w:t>
      </w:r>
      <w:del w:id="11" w:author="Henrik Bylund" w:date="2022-06-29T08:18:00Z">
        <w:r w:rsidR="00311848" w:rsidDel="00D557E2">
          <w:delText>negotiated</w:delText>
        </w:r>
      </w:del>
      <w:ins w:id="12" w:author="Henrik Bylund" w:date="2022-06-29T08:18:00Z">
        <w:r w:rsidR="00D557E2">
          <w:t>negotiated,</w:t>
        </w:r>
      </w:ins>
      <w:r w:rsidR="00311848">
        <w:t xml:space="preserve"> and every following Service Registry instance became a slave that would cache the SR content. All slave </w:t>
      </w:r>
      <w:proofErr w:type="gramStart"/>
      <w:r w:rsidR="00311848">
        <w:t>SR:s</w:t>
      </w:r>
      <w:proofErr w:type="gramEnd"/>
      <w:r w:rsidR="00311848">
        <w:t xml:space="preserve"> could be promoted to a master if the master SR would become unavailable. A service insta</w:t>
      </w:r>
      <w:r w:rsidR="001D6D1D">
        <w:t xml:space="preserve">nce that </w:t>
      </w:r>
      <w:del w:id="13" w:author="Henrik Bylund" w:date="2022-06-29T08:18:00Z">
        <w:r w:rsidR="001D6D1D" w:rsidDel="00D557E2">
          <w:delText>were</w:delText>
        </w:r>
      </w:del>
      <w:ins w:id="14" w:author="Henrik Bylund" w:date="2022-06-29T08:18:00Z">
        <w:r w:rsidR="00D557E2">
          <w:t>was</w:t>
        </w:r>
      </w:ins>
      <w:r w:rsidR="001D6D1D">
        <w:t xml:space="preserve"> registered would have a lease time during the SR would store the information and the service was obliged to renew the lease when the time had expired. </w:t>
      </w:r>
    </w:p>
    <w:p w14:paraId="43E71D6E" w14:textId="1460DFED" w:rsidR="001D6D1D" w:rsidRDefault="001D6D1D" w:rsidP="001722DE">
      <w:pPr>
        <w:pStyle w:val="Brdtext"/>
      </w:pPr>
    </w:p>
    <w:p w14:paraId="637B4E34" w14:textId="448BA963" w:rsidR="001D6D1D" w:rsidRDefault="001D6D1D" w:rsidP="001722DE">
      <w:pPr>
        <w:pStyle w:val="Brdtext"/>
      </w:pPr>
      <w:r>
        <w:t xml:space="preserve">UDDI </w:t>
      </w:r>
      <w:r w:rsidR="0015462B">
        <w:t>has been proposed as a standard for</w:t>
      </w:r>
      <w:r>
        <w:t xml:space="preserve"> Service Registr</w:t>
      </w:r>
      <w:r w:rsidR="0015462B">
        <w:t>ation interface</w:t>
      </w:r>
      <w:r>
        <w:t>.</w:t>
      </w:r>
      <w:r w:rsidR="0015462B">
        <w:t xml:space="preserve"> (</w:t>
      </w:r>
      <w:hyperlink r:id="rId13" w:history="1">
        <w:r w:rsidR="0015462B" w:rsidRPr="00F46679">
          <w:rPr>
            <w:rStyle w:val="Hyperlnk"/>
          </w:rPr>
          <w:t>https://www.oasis-open.org/committees/tc_home.php?wg_abbrev=uddi-spec</w:t>
        </w:r>
      </w:hyperlink>
      <w:r w:rsidR="0015462B">
        <w:t>)</w:t>
      </w:r>
    </w:p>
    <w:p w14:paraId="7AF2D57D" w14:textId="3A9FD675" w:rsidR="0015462B" w:rsidRDefault="0015462B" w:rsidP="001722DE">
      <w:pPr>
        <w:pStyle w:val="Brdtext"/>
      </w:pPr>
    </w:p>
    <w:p w14:paraId="20F32451" w14:textId="0CB00ECC" w:rsidR="0015462B" w:rsidRPr="001A4A51" w:rsidRDefault="0015462B" w:rsidP="001722DE">
      <w:pPr>
        <w:pStyle w:val="Brdtext"/>
      </w:pPr>
      <w:r>
        <w:t xml:space="preserve">Multicast DNS (Apple </w:t>
      </w:r>
      <w:del w:id="15" w:author="Henrik Bylund" w:date="2022-06-29T08:19:00Z">
        <w:r w:rsidDel="00653EB6">
          <w:delText>Bonjour)  ha</w:delText>
        </w:r>
        <w:r w:rsidR="002D0A29" w:rsidDel="00653EB6">
          <w:delText>s</w:delText>
        </w:r>
      </w:del>
      <w:ins w:id="16" w:author="Henrik Bylund" w:date="2022-06-29T08:19:00Z">
        <w:r w:rsidR="00653EB6">
          <w:t>Bonjour) has</w:t>
        </w:r>
      </w:ins>
      <w:r>
        <w:t xml:space="preserve"> been used to handle Service Registry in local networks and the proposed standard DNS-SD </w:t>
      </w:r>
      <w:r w:rsidR="00B60C0F">
        <w:t>(</w:t>
      </w:r>
      <w:hyperlink r:id="rId14" w:history="1">
        <w:r w:rsidR="00B60C0F" w:rsidRPr="00F46679">
          <w:rPr>
            <w:rStyle w:val="Hyperlnk"/>
          </w:rPr>
          <w:t>http://www.dns-sd.org/</w:t>
        </w:r>
      </w:hyperlink>
      <w:r w:rsidR="00B60C0F">
        <w:t xml:space="preserve"> and described in RFC 6763). This standard also </w:t>
      </w:r>
      <w:r w:rsidR="002D0A29">
        <w:t>has</w:t>
      </w:r>
      <w:r w:rsidR="00B60C0F">
        <w:t xml:space="preserve"> been used in early versions of </w:t>
      </w:r>
      <w:del w:id="17" w:author="Henrik Bylund" w:date="2022-06-29T08:19:00Z">
        <w:r w:rsidR="00B60C0F" w:rsidDel="00653EB6">
          <w:delText>Arowhead</w:delText>
        </w:r>
      </w:del>
      <w:ins w:id="18" w:author="Henrik Bylund" w:date="2022-06-29T08:19:00Z">
        <w:r w:rsidR="00653EB6">
          <w:t>Arrowhead</w:t>
        </w:r>
      </w:ins>
      <w:r w:rsidR="00B60C0F">
        <w:t>.</w:t>
      </w:r>
      <w:r>
        <w:t xml:space="preserve"> </w:t>
      </w:r>
    </w:p>
    <w:p w14:paraId="7A4F6820" w14:textId="0BC23A22" w:rsidR="00215829" w:rsidRDefault="00215829" w:rsidP="00215829">
      <w:pPr>
        <w:pStyle w:val="Rubrik1"/>
      </w:pPr>
      <w:bookmarkStart w:id="19" w:name="_Toc105754844"/>
      <w:r>
        <w:t>How this system is meant to be used</w:t>
      </w:r>
      <w:bookmarkEnd w:id="19"/>
    </w:p>
    <w:p w14:paraId="63C1813C" w14:textId="3B51DF13" w:rsidR="007E2F69" w:rsidRDefault="007E2F69" w:rsidP="001722DE">
      <w:pPr>
        <w:pStyle w:val="Brdtext"/>
      </w:pPr>
      <w:r>
        <w:t xml:space="preserve">The Service Registry is used as the </w:t>
      </w:r>
      <w:r w:rsidR="008B1C86">
        <w:t xml:space="preserve">source of service presence, as all services that will be exposed in the Arrowhead network should be </w:t>
      </w:r>
      <w:r w:rsidR="0009207E">
        <w:t xml:space="preserve">registered in this system. Any service that </w:t>
      </w:r>
      <w:r w:rsidR="001F35FC">
        <w:t>wants</w:t>
      </w:r>
      <w:r w:rsidR="0009207E">
        <w:t xml:space="preserve"> to connect to another service </w:t>
      </w:r>
      <w:r w:rsidR="00FF3602">
        <w:t xml:space="preserve">should be able to look other services up in this system. </w:t>
      </w:r>
    </w:p>
    <w:p w14:paraId="4EE7A21C" w14:textId="2742F90B" w:rsidR="0094013D" w:rsidRDefault="0094013D" w:rsidP="001722DE">
      <w:pPr>
        <w:pStyle w:val="Brdtext"/>
      </w:pPr>
    </w:p>
    <w:p w14:paraId="4F58F1EA" w14:textId="01CAC9F6" w:rsidR="0094013D" w:rsidRDefault="0094013D" w:rsidP="001722DE">
      <w:pPr>
        <w:pStyle w:val="Brdtext"/>
      </w:pPr>
      <w:r>
        <w:t>The Service Registry is not depending on any other system to be operational and is considered a mandatory Core Arrowhead system.</w:t>
      </w:r>
    </w:p>
    <w:p w14:paraId="301F15D2" w14:textId="0D2A70F7" w:rsidR="0094013D" w:rsidRDefault="0094013D" w:rsidP="001722DE">
      <w:pPr>
        <w:pStyle w:val="Brdtext"/>
      </w:pPr>
    </w:p>
    <w:p w14:paraId="303C7A64" w14:textId="137840D4" w:rsidR="00C67DE4" w:rsidRDefault="00C67DE4" w:rsidP="001722DE">
      <w:pPr>
        <w:pStyle w:val="Brdtext"/>
      </w:pPr>
      <w:r>
        <w:t>A s</w:t>
      </w:r>
      <w:r w:rsidR="008E6670">
        <w:t>ystem</w:t>
      </w:r>
      <w:r>
        <w:t xml:space="preserve"> that </w:t>
      </w:r>
      <w:r w:rsidR="008E6670">
        <w:t>intends</w:t>
      </w:r>
      <w:r>
        <w:t xml:space="preserve"> to register </w:t>
      </w:r>
      <w:r w:rsidR="008E6670">
        <w:t>a producer service</w:t>
      </w:r>
      <w:r>
        <w:t xml:space="preserve"> should call the Service Registration service and provide information about logical name, access endpoint and necessary metadata that the Service Registry requires. Additionally, if the SR uses lease of service registrations, a Time to Live for the service. </w:t>
      </w:r>
    </w:p>
    <w:p w14:paraId="634116C4" w14:textId="531355D7" w:rsidR="00C67DE4" w:rsidRDefault="00C67DE4" w:rsidP="001722DE">
      <w:pPr>
        <w:pStyle w:val="Brdtext"/>
      </w:pPr>
    </w:p>
    <w:p w14:paraId="5B85B4E3" w14:textId="6A39C350" w:rsidR="008E6670" w:rsidRDefault="00C67DE4" w:rsidP="001722DE">
      <w:pPr>
        <w:pStyle w:val="Brdtext"/>
      </w:pPr>
      <w:r>
        <w:t xml:space="preserve">A </w:t>
      </w:r>
      <w:r w:rsidR="008E6670">
        <w:t xml:space="preserve">system that intends to consume a service in the Arrowhead network should perform a lookup of the service/services </w:t>
      </w:r>
      <w:proofErr w:type="gramStart"/>
      <w:r w:rsidR="008E6670">
        <w:t>in order to</w:t>
      </w:r>
      <w:proofErr w:type="gramEnd"/>
      <w:r w:rsidR="008E6670">
        <w:t xml:space="preserve"> find the most suiting producer. This task can either be performed manually or via Orchestration.</w:t>
      </w:r>
    </w:p>
    <w:p w14:paraId="4506C1FB" w14:textId="2F4CA5EF" w:rsidR="00107A43" w:rsidRDefault="00107A43" w:rsidP="001722DE">
      <w:pPr>
        <w:pStyle w:val="Brdtext"/>
      </w:pPr>
    </w:p>
    <w:p w14:paraId="2A867CF2" w14:textId="45730E71" w:rsidR="00107A43" w:rsidRDefault="00107A43" w:rsidP="001722DE">
      <w:pPr>
        <w:pStyle w:val="Brdtext"/>
      </w:pPr>
      <w:r>
        <w:lastRenderedPageBreak/>
        <w:t>The Service Registry system sh</w:t>
      </w:r>
      <w:r w:rsidR="006868E1">
        <w:t>all</w:t>
      </w:r>
      <w:r>
        <w:t xml:space="preserve"> implement a service for administration activities, such as manual registration of services and manual removal of stale services.</w:t>
      </w:r>
    </w:p>
    <w:p w14:paraId="60CE03E5" w14:textId="0BA7FF92" w:rsidR="00FF3602" w:rsidRPr="007E2F69" w:rsidRDefault="00FF3602" w:rsidP="001722DE">
      <w:pPr>
        <w:pStyle w:val="Brdtext"/>
      </w:pPr>
    </w:p>
    <w:p w14:paraId="7CC337EB" w14:textId="1C08E023" w:rsidR="00215829" w:rsidRDefault="00215829" w:rsidP="00215829">
      <w:pPr>
        <w:pStyle w:val="Rubrik1"/>
      </w:pPr>
      <w:bookmarkStart w:id="20" w:name="_Toc105754845"/>
      <w:r>
        <w:t>System functionalities and properties</w:t>
      </w:r>
      <w:bookmarkEnd w:id="20"/>
    </w:p>
    <w:p w14:paraId="27E082E5" w14:textId="44E8B013" w:rsidR="00F91C75" w:rsidRDefault="009C281F" w:rsidP="001722DE">
      <w:pPr>
        <w:pStyle w:val="Brdtext"/>
      </w:pPr>
      <w:r>
        <w:t xml:space="preserve">The system should be configurable </w:t>
      </w:r>
      <w:r w:rsidR="006C6ED1">
        <w:t>whether</w:t>
      </w:r>
      <w:r>
        <w:t xml:space="preserve"> it should </w:t>
      </w:r>
      <w:r w:rsidR="006C6ED1">
        <w:t>use “Time to Live”-</w:t>
      </w:r>
      <w:r w:rsidR="00423B9A">
        <w:t>settings for services or if the responsibility of cleaning up “dead” services relies o</w:t>
      </w:r>
      <w:r w:rsidR="001C7E60">
        <w:t>n any system out of bounds of the Service Registry.</w:t>
      </w:r>
    </w:p>
    <w:p w14:paraId="2DB7A5BD" w14:textId="795E1F85" w:rsidR="00961351" w:rsidRDefault="00961351" w:rsidP="001722DE">
      <w:pPr>
        <w:pStyle w:val="Brdtext"/>
      </w:pPr>
    </w:p>
    <w:p w14:paraId="2AEC25AF" w14:textId="21D7D797" w:rsidR="00961351" w:rsidRPr="00F91C75" w:rsidRDefault="00961351" w:rsidP="001722DE">
      <w:pPr>
        <w:pStyle w:val="Brdtext"/>
      </w:pPr>
      <w:proofErr w:type="gramStart"/>
      <w:r>
        <w:t>In order to</w:t>
      </w:r>
      <w:proofErr w:type="gramEnd"/>
      <w:r>
        <w:t xml:space="preserve"> find the Service Discovery service all systems will have to get this endpoint information out of bounds of the Service Registry, may it be options such as a DNS entry or a hardcoded property of each system.</w:t>
      </w:r>
    </w:p>
    <w:p w14:paraId="4F38414B" w14:textId="196F134C" w:rsidR="00215829" w:rsidRDefault="00215829" w:rsidP="00215829">
      <w:pPr>
        <w:pStyle w:val="Rubrik1"/>
      </w:pPr>
      <w:bookmarkStart w:id="21" w:name="_Toc105754846"/>
      <w:r>
        <w:t>Important delimitations</w:t>
      </w:r>
      <w:bookmarkEnd w:id="21"/>
    </w:p>
    <w:p w14:paraId="0B3D2A1F" w14:textId="6F20962A" w:rsidR="00356ADC" w:rsidRDefault="00946C07" w:rsidP="001722DE">
      <w:pPr>
        <w:pStyle w:val="Brdtext"/>
      </w:pPr>
      <w:r>
        <w:t>None defined.</w:t>
      </w:r>
    </w:p>
    <w:p w14:paraId="502DB318" w14:textId="7EB4BF49" w:rsidR="00356ADC" w:rsidRDefault="00356ADC">
      <w:pPr>
        <w:rPr>
          <w:rFonts w:eastAsia="MS PGothic" w:cs="Lucida Grande"/>
          <w:szCs w:val="22"/>
          <w:lang w:val="en-GB" w:eastAsia="en-US"/>
        </w:rPr>
      </w:pPr>
    </w:p>
    <w:p w14:paraId="4D837425" w14:textId="5B219A73" w:rsidR="0041576F" w:rsidRDefault="00750752" w:rsidP="0041576F">
      <w:pPr>
        <w:pStyle w:val="Rubrik"/>
      </w:pPr>
      <w:bookmarkStart w:id="22" w:name="_Toc105754847"/>
      <w:r>
        <w:t>Services</w:t>
      </w:r>
      <w:bookmarkEnd w:id="22"/>
    </w:p>
    <w:p w14:paraId="23DFFB53" w14:textId="1CD1F86C" w:rsidR="0028645C" w:rsidRDefault="00107A43" w:rsidP="00513C62">
      <w:pPr>
        <w:rPr>
          <w:lang w:val="en-US"/>
        </w:rPr>
      </w:pPr>
      <w:r>
        <w:rPr>
          <w:lang w:val="en-US"/>
        </w:rPr>
        <w:t>The Service Registry should produce services for service Discovery and Service Registry Administration.</w:t>
      </w:r>
    </w:p>
    <w:p w14:paraId="754A578A" w14:textId="2ADAA2F4" w:rsidR="00215829" w:rsidRDefault="00215829" w:rsidP="00215829">
      <w:pPr>
        <w:pStyle w:val="Rubrik1"/>
      </w:pPr>
      <w:bookmarkStart w:id="23" w:name="_Toc105754848"/>
      <w:r>
        <w:t xml:space="preserve">Produced </w:t>
      </w:r>
      <w:proofErr w:type="gramStart"/>
      <w:r>
        <w:t>services</w:t>
      </w:r>
      <w:bookmarkEnd w:id="23"/>
      <w:proofErr w:type="gramEnd"/>
    </w:p>
    <w:p w14:paraId="114BDF91" w14:textId="44FF7465" w:rsidR="00A44937" w:rsidRDefault="00A44937" w:rsidP="001722DE">
      <w:pPr>
        <w:pStyle w:val="Brdtext"/>
      </w:pPr>
      <w:r>
        <w:t>The Service Registry produces the following services:</w:t>
      </w:r>
    </w:p>
    <w:tbl>
      <w:tblPr>
        <w:tblStyle w:val="Rutntstabell4"/>
        <w:tblW w:w="8500" w:type="dxa"/>
        <w:tblLook w:val="04A0" w:firstRow="1" w:lastRow="0" w:firstColumn="1" w:lastColumn="0" w:noHBand="0" w:noVBand="1"/>
      </w:tblPr>
      <w:tblGrid>
        <w:gridCol w:w="4106"/>
        <w:gridCol w:w="4394"/>
      </w:tblGrid>
      <w:tr w:rsidR="00EA5C51" w14:paraId="62A788E1" w14:textId="09209E07" w:rsidTr="00EA5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94D7612" w14:textId="0A63FF4B" w:rsidR="00EA5C51" w:rsidRDefault="00EA5C51" w:rsidP="001722DE">
            <w:pPr>
              <w:pStyle w:val="Brdtext"/>
            </w:pPr>
            <w:r>
              <w:t>Service name</w:t>
            </w:r>
          </w:p>
        </w:tc>
        <w:tc>
          <w:tcPr>
            <w:tcW w:w="4394" w:type="dxa"/>
          </w:tcPr>
          <w:p w14:paraId="1BB750E8" w14:textId="3D18B3B1" w:rsidR="00EA5C51" w:rsidRDefault="00EA5C51" w:rsidP="001722DE">
            <w:pPr>
              <w:pStyle w:val="Brdtext"/>
              <w:cnfStyle w:val="100000000000" w:firstRow="1" w:lastRow="0" w:firstColumn="0" w:lastColumn="0" w:oddVBand="0" w:evenVBand="0" w:oddHBand="0" w:evenHBand="0" w:firstRowFirstColumn="0" w:firstRowLastColumn="0" w:lastRowFirstColumn="0" w:lastRowLastColumn="0"/>
            </w:pPr>
            <w:r>
              <w:t>SD</w:t>
            </w:r>
          </w:p>
        </w:tc>
      </w:tr>
      <w:tr w:rsidR="00EA5C51" w14:paraId="53E1256E" w14:textId="67D95887" w:rsidTr="00EA5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03B0D35" w14:textId="25696491" w:rsidR="00EA5C51" w:rsidRDefault="00EA5C51" w:rsidP="001722DE">
            <w:pPr>
              <w:pStyle w:val="Brdtext"/>
            </w:pPr>
            <w:r>
              <w:t>Service Discovery</w:t>
            </w:r>
          </w:p>
        </w:tc>
        <w:tc>
          <w:tcPr>
            <w:tcW w:w="4394" w:type="dxa"/>
          </w:tcPr>
          <w:p w14:paraId="0476928F" w14:textId="2E1F5A9C" w:rsidR="00EA5C51" w:rsidRDefault="00AF7312" w:rsidP="001722DE">
            <w:pPr>
              <w:pStyle w:val="Brdtext"/>
              <w:cnfStyle w:val="000000100000" w:firstRow="0" w:lastRow="0" w:firstColumn="0" w:lastColumn="0" w:oddVBand="0" w:evenVBand="0" w:oddHBand="1" w:evenHBand="0" w:firstRowFirstColumn="0" w:firstRowLastColumn="0" w:lastRowFirstColumn="0" w:lastRowLastColumn="0"/>
            </w:pPr>
            <w:ins w:id="24" w:author="Per Olofsson" w:date="2023-04-14T15:25:00Z">
              <w:r>
                <w:fldChar w:fldCharType="begin"/>
              </w:r>
              <w:r>
                <w:instrText xml:space="preserve"> HYPERLINK "https://github.com/eclipse-arrowhead/roadmap/blob/main/5.0%20Draft/SD/SD%20Service%20Discovery.docx" </w:instrText>
              </w:r>
              <w:r>
                <w:fldChar w:fldCharType="separate"/>
              </w:r>
              <w:r w:rsidR="00EA5C51" w:rsidRPr="00AF7312">
                <w:rPr>
                  <w:rStyle w:val="Hyperlnk"/>
                </w:rPr>
                <w:t>SD Service Discovery</w:t>
              </w:r>
              <w:r>
                <w:fldChar w:fldCharType="end"/>
              </w:r>
            </w:ins>
          </w:p>
        </w:tc>
      </w:tr>
      <w:tr w:rsidR="00EA5C51" w14:paraId="15F86DA6" w14:textId="77777777" w:rsidTr="00EA5C51">
        <w:tc>
          <w:tcPr>
            <w:cnfStyle w:val="001000000000" w:firstRow="0" w:lastRow="0" w:firstColumn="1" w:lastColumn="0" w:oddVBand="0" w:evenVBand="0" w:oddHBand="0" w:evenHBand="0" w:firstRowFirstColumn="0" w:firstRowLastColumn="0" w:lastRowFirstColumn="0" w:lastRowLastColumn="0"/>
            <w:tcW w:w="4106" w:type="dxa"/>
          </w:tcPr>
          <w:p w14:paraId="230EF134" w14:textId="040DD8D3" w:rsidR="00EA5C51" w:rsidRDefault="00EA5C51" w:rsidP="001722DE">
            <w:pPr>
              <w:pStyle w:val="Brdtext"/>
            </w:pPr>
            <w:r>
              <w:t>Service Registry Administration</w:t>
            </w:r>
          </w:p>
        </w:tc>
        <w:tc>
          <w:tcPr>
            <w:tcW w:w="4394" w:type="dxa"/>
          </w:tcPr>
          <w:p w14:paraId="0F480A05" w14:textId="3D991B4C" w:rsidR="00EA5C51" w:rsidRDefault="00AF7312" w:rsidP="001722DE">
            <w:pPr>
              <w:pStyle w:val="Brdtext"/>
              <w:cnfStyle w:val="000000000000" w:firstRow="0" w:lastRow="0" w:firstColumn="0" w:lastColumn="0" w:oddVBand="0" w:evenVBand="0" w:oddHBand="0" w:evenHBand="0" w:firstRowFirstColumn="0" w:firstRowLastColumn="0" w:lastRowFirstColumn="0" w:lastRowLastColumn="0"/>
            </w:pPr>
            <w:ins w:id="25" w:author="Per Olofsson" w:date="2023-04-14T15:25:00Z">
              <w:r>
                <w:fldChar w:fldCharType="begin"/>
              </w:r>
              <w:r>
                <w:instrText xml:space="preserve"> HYPERLINK "https://github.com/eclipse-arrowhead/roadmap/blob/main/5.0%20Draft/SD/SD%20Service%20Registry%20Administration.docx" </w:instrText>
              </w:r>
              <w:r>
                <w:fldChar w:fldCharType="separate"/>
              </w:r>
              <w:r w:rsidR="00961351" w:rsidRPr="00AF7312">
                <w:rPr>
                  <w:rStyle w:val="Hyperlnk"/>
                </w:rPr>
                <w:t>SD Service Registry Administration</w:t>
              </w:r>
              <w:r>
                <w:fldChar w:fldCharType="end"/>
              </w:r>
            </w:ins>
          </w:p>
        </w:tc>
      </w:tr>
    </w:tbl>
    <w:p w14:paraId="6CAA95EC" w14:textId="77777777" w:rsidR="00A44937" w:rsidRPr="00A44937" w:rsidRDefault="00A44937" w:rsidP="001722DE">
      <w:pPr>
        <w:pStyle w:val="Brdtext"/>
      </w:pPr>
    </w:p>
    <w:p w14:paraId="3BFE57CB" w14:textId="3B949E06" w:rsidR="00215829" w:rsidRDefault="00215829" w:rsidP="00215829">
      <w:pPr>
        <w:pStyle w:val="Rubrik1"/>
      </w:pPr>
      <w:bookmarkStart w:id="26" w:name="_Toc105754849"/>
      <w:r>
        <w:t xml:space="preserve">Consumed </w:t>
      </w:r>
      <w:proofErr w:type="gramStart"/>
      <w:r>
        <w:t>services</w:t>
      </w:r>
      <w:bookmarkEnd w:id="26"/>
      <w:proofErr w:type="gramEnd"/>
    </w:p>
    <w:p w14:paraId="575B5473" w14:textId="4C9C5E39" w:rsidR="00215829" w:rsidRDefault="00E00AAE" w:rsidP="001722DE">
      <w:pPr>
        <w:pStyle w:val="Brdtext"/>
      </w:pPr>
      <w:r>
        <w:t>None</w:t>
      </w:r>
    </w:p>
    <w:p w14:paraId="1F410226" w14:textId="2C01C4AD" w:rsidR="00CA5428" w:rsidRDefault="00CA5428" w:rsidP="00CA5428">
      <w:pPr>
        <w:pStyle w:val="Rubrik"/>
        <w:keepNext/>
      </w:pPr>
      <w:bookmarkStart w:id="27" w:name="_Toc105754850"/>
      <w:r>
        <w:t>Security</w:t>
      </w:r>
      <w:bookmarkEnd w:id="27"/>
      <w:r>
        <w:t xml:space="preserve"> </w:t>
      </w:r>
    </w:p>
    <w:p w14:paraId="35793A1A" w14:textId="1BA85DCA" w:rsidR="009179ED" w:rsidRDefault="009179ED" w:rsidP="009179ED">
      <w:pPr>
        <w:pStyle w:val="Rubrik1"/>
      </w:pPr>
      <w:bookmarkStart w:id="28" w:name="_Toc105754851"/>
      <w:r>
        <w:t xml:space="preserve">Security </w:t>
      </w:r>
      <w:r w:rsidR="00215829">
        <w:t>Model</w:t>
      </w:r>
      <w:bookmarkEnd w:id="28"/>
    </w:p>
    <w:p w14:paraId="0DBF111D" w14:textId="2410A4AC" w:rsidR="00DA75B6" w:rsidRDefault="00E00AAE" w:rsidP="001722DE">
      <w:pPr>
        <w:pStyle w:val="Brdtext"/>
        <w:rPr>
          <w:ins w:id="29" w:author="Per Olofsson" w:date="2023-04-14T15:26:00Z"/>
        </w:rPr>
      </w:pPr>
      <w:r>
        <w:t>The service registry services can be controlled via Authorisation</w:t>
      </w:r>
      <w:r w:rsidR="00176325">
        <w:t xml:space="preserve">. </w:t>
      </w:r>
      <w:r w:rsidR="00961351">
        <w:t>Typically,</w:t>
      </w:r>
      <w:r w:rsidR="00260BB3">
        <w:t xml:space="preserve"> all services should be allowed to register and lookup services.</w:t>
      </w:r>
    </w:p>
    <w:p w14:paraId="43829E4A" w14:textId="1935A0D3" w:rsidR="00AF7312" w:rsidRDefault="00AF7312" w:rsidP="001722DE">
      <w:pPr>
        <w:pStyle w:val="Brdtext"/>
      </w:pPr>
      <w:ins w:id="30" w:author="Per Olofsson" w:date="2023-04-14T15:27:00Z">
        <w:r>
          <w:t xml:space="preserve">In Arrowhead the preferred way of </w:t>
        </w:r>
        <w:proofErr w:type="gramStart"/>
        <w:r>
          <w:t>consume</w:t>
        </w:r>
        <w:proofErr w:type="gramEnd"/>
        <w:r>
          <w:t xml:space="preserve"> services of the </w:t>
        </w:r>
        <w:proofErr w:type="spellStart"/>
        <w:r>
          <w:t>ServiceRegistry</w:t>
        </w:r>
        <w:proofErr w:type="spellEnd"/>
        <w:r>
          <w:t xml:space="preserve"> is via secure calls</w:t>
        </w:r>
      </w:ins>
      <w:ins w:id="31" w:author="Per Olofsson" w:date="2023-04-14T15:28:00Z">
        <w:r>
          <w:t>, meaning that Authentication should be performed on the consumers.</w:t>
        </w:r>
      </w:ins>
    </w:p>
    <w:p w14:paraId="7F6944F5" w14:textId="77777777" w:rsidR="00176325" w:rsidRDefault="00176325" w:rsidP="001722DE">
      <w:pPr>
        <w:pStyle w:val="Brdtext"/>
      </w:pPr>
    </w:p>
    <w:p w14:paraId="407AA582" w14:textId="2D8A2C62" w:rsidR="00356ADC" w:rsidRDefault="00356ADC">
      <w:pPr>
        <w:rPr>
          <w:rFonts w:eastAsia="MS PGothic" w:cs="Lucida Grande"/>
          <w:szCs w:val="22"/>
          <w:lang w:val="en-GB" w:eastAsia="en-US"/>
        </w:rPr>
      </w:pPr>
    </w:p>
    <w:p w14:paraId="3C2C3D9A" w14:textId="63A1604C" w:rsidR="00D13FE1" w:rsidRPr="002C447C" w:rsidRDefault="00D13FE1" w:rsidP="00D13FE1">
      <w:pPr>
        <w:pStyle w:val="Rubrik"/>
        <w:spacing w:before="0"/>
        <w:ind w:left="360" w:hanging="360"/>
        <w:rPr>
          <w:lang w:val="en-US"/>
        </w:rPr>
      </w:pPr>
      <w:bookmarkStart w:id="32" w:name="_Toc105754852"/>
      <w:r w:rsidRPr="002C447C">
        <w:rPr>
          <w:lang w:val="en-US"/>
        </w:rPr>
        <w:t>Revision history</w:t>
      </w:r>
      <w:bookmarkEnd w:id="32"/>
    </w:p>
    <w:p w14:paraId="084405EE" w14:textId="77777777" w:rsidR="00D13FE1" w:rsidRPr="002C447C" w:rsidRDefault="00D13FE1" w:rsidP="00D13FE1">
      <w:pPr>
        <w:pStyle w:val="Rubrik1"/>
        <w:ind w:left="1134" w:hanging="1134"/>
        <w:rPr>
          <w:lang w:val="en-US"/>
        </w:rPr>
      </w:pPr>
      <w:bookmarkStart w:id="33" w:name="_Toc354828815"/>
      <w:bookmarkStart w:id="34" w:name="_Toc105754853"/>
      <w:r w:rsidRPr="002C447C">
        <w:rPr>
          <w:lang w:val="en-US"/>
        </w:rPr>
        <w:t>Amendments</w:t>
      </w:r>
      <w:bookmarkEnd w:id="33"/>
      <w:bookmarkEnd w:id="34"/>
    </w:p>
    <w:tbl>
      <w:tblPr>
        <w:tblStyle w:val="Tabellrutnt"/>
        <w:tblW w:w="0" w:type="auto"/>
        <w:tblLook w:val="04A0" w:firstRow="1" w:lastRow="0" w:firstColumn="1" w:lastColumn="0" w:noHBand="0" w:noVBand="1"/>
      </w:tblPr>
      <w:tblGrid>
        <w:gridCol w:w="665"/>
        <w:gridCol w:w="1749"/>
        <w:gridCol w:w="1009"/>
        <w:gridCol w:w="3074"/>
        <w:gridCol w:w="2274"/>
      </w:tblGrid>
      <w:tr w:rsidR="00D13FE1" w:rsidRPr="00131C6C" w14:paraId="22326EDD" w14:textId="77777777" w:rsidTr="00CB08D4">
        <w:tc>
          <w:tcPr>
            <w:tcW w:w="665" w:type="dxa"/>
            <w:shd w:val="clear" w:color="auto" w:fill="BFBFBF" w:themeFill="background1" w:themeFillShade="BF"/>
          </w:tcPr>
          <w:p w14:paraId="34A42BCA" w14:textId="77777777" w:rsidR="00DA75B6" w:rsidRDefault="00D13FE1" w:rsidP="001722DE">
            <w:pPr>
              <w:pStyle w:val="Brdtext"/>
            </w:pPr>
            <w:bookmarkStart w:id="35" w:name="_Hlk105597434"/>
            <w:r w:rsidRPr="00144810">
              <w:t>No.</w:t>
            </w:r>
          </w:p>
        </w:tc>
        <w:tc>
          <w:tcPr>
            <w:tcW w:w="1749" w:type="dxa"/>
            <w:shd w:val="clear" w:color="auto" w:fill="BFBFBF" w:themeFill="background1" w:themeFillShade="BF"/>
          </w:tcPr>
          <w:p w14:paraId="1930C44B" w14:textId="77777777" w:rsidR="00DA75B6" w:rsidRDefault="00D13FE1" w:rsidP="001722DE">
            <w:pPr>
              <w:pStyle w:val="Brdtext"/>
            </w:pPr>
            <w:r w:rsidRPr="00144810">
              <w:t>Date</w:t>
            </w:r>
          </w:p>
        </w:tc>
        <w:tc>
          <w:tcPr>
            <w:tcW w:w="1009" w:type="dxa"/>
            <w:shd w:val="clear" w:color="auto" w:fill="BFBFBF" w:themeFill="background1" w:themeFillShade="BF"/>
          </w:tcPr>
          <w:p w14:paraId="7EE737E6" w14:textId="77777777" w:rsidR="00DA75B6" w:rsidRDefault="00D13FE1" w:rsidP="001722DE">
            <w:pPr>
              <w:pStyle w:val="Brdtext"/>
            </w:pPr>
            <w:r w:rsidRPr="00144810">
              <w:t>Version</w:t>
            </w:r>
          </w:p>
        </w:tc>
        <w:tc>
          <w:tcPr>
            <w:tcW w:w="3074" w:type="dxa"/>
            <w:shd w:val="clear" w:color="auto" w:fill="BFBFBF" w:themeFill="background1" w:themeFillShade="BF"/>
          </w:tcPr>
          <w:p w14:paraId="07587DC6" w14:textId="77777777" w:rsidR="00DA75B6" w:rsidRDefault="00D13FE1" w:rsidP="001722DE">
            <w:pPr>
              <w:pStyle w:val="Brdtext"/>
            </w:pPr>
            <w:r w:rsidRPr="00144810">
              <w:t>Subject of Amendments</w:t>
            </w:r>
          </w:p>
        </w:tc>
        <w:tc>
          <w:tcPr>
            <w:tcW w:w="2274" w:type="dxa"/>
            <w:shd w:val="clear" w:color="auto" w:fill="BFBFBF" w:themeFill="background1" w:themeFillShade="BF"/>
          </w:tcPr>
          <w:p w14:paraId="68DDDB49" w14:textId="77777777" w:rsidR="00DA75B6" w:rsidRDefault="00D13FE1" w:rsidP="001722DE">
            <w:pPr>
              <w:pStyle w:val="Brdtext"/>
            </w:pPr>
            <w:r w:rsidRPr="00144810">
              <w:t>Author</w:t>
            </w:r>
          </w:p>
        </w:tc>
      </w:tr>
      <w:tr w:rsidR="00D13FE1" w:rsidRPr="00131C6C" w14:paraId="12AE66D7" w14:textId="77777777" w:rsidTr="00CB08D4">
        <w:tc>
          <w:tcPr>
            <w:tcW w:w="665" w:type="dxa"/>
          </w:tcPr>
          <w:p w14:paraId="03D3EAFB" w14:textId="77777777" w:rsidR="00DA75B6" w:rsidRDefault="00D13FE1" w:rsidP="001722DE">
            <w:pPr>
              <w:pStyle w:val="Brdtext"/>
            </w:pPr>
            <w:r w:rsidRPr="00144810">
              <w:t>1</w:t>
            </w:r>
          </w:p>
        </w:tc>
        <w:tc>
          <w:tcPr>
            <w:tcW w:w="1749" w:type="dxa"/>
          </w:tcPr>
          <w:p w14:paraId="73EA58BA" w14:textId="23FC8386" w:rsidR="00DA75B6" w:rsidRDefault="00260BB3" w:rsidP="001722DE">
            <w:pPr>
              <w:pStyle w:val="Brdtext"/>
            </w:pPr>
            <w:commentRangeStart w:id="36"/>
            <w:r>
              <w:t>2022-04-29</w:t>
            </w:r>
            <w:commentRangeEnd w:id="36"/>
            <w:r w:rsidR="00FA66BF">
              <w:rPr>
                <w:rStyle w:val="Kommentarsreferens"/>
                <w:rFonts w:eastAsiaTheme="minorEastAsia" w:cstheme="minorBidi"/>
                <w:lang w:val="sv-SE" w:eastAsia="sv-SE"/>
              </w:rPr>
              <w:commentReference w:id="36"/>
            </w:r>
          </w:p>
        </w:tc>
        <w:tc>
          <w:tcPr>
            <w:tcW w:w="1009" w:type="dxa"/>
          </w:tcPr>
          <w:p w14:paraId="005AC498" w14:textId="4DC34D98" w:rsidR="00DA75B6" w:rsidRDefault="00260BB3" w:rsidP="001722DE">
            <w:pPr>
              <w:pStyle w:val="Brdtext"/>
            </w:pPr>
            <w:r>
              <w:t>0.1</w:t>
            </w:r>
          </w:p>
        </w:tc>
        <w:tc>
          <w:tcPr>
            <w:tcW w:w="3074" w:type="dxa"/>
          </w:tcPr>
          <w:p w14:paraId="3534B9C9" w14:textId="242FFEFF" w:rsidR="00DA75B6" w:rsidRDefault="00260BB3" w:rsidP="001722DE">
            <w:pPr>
              <w:pStyle w:val="Brdtext"/>
            </w:pPr>
            <w:r>
              <w:t xml:space="preserve">First version for </w:t>
            </w:r>
            <w:r w:rsidR="001F6953">
              <w:t xml:space="preserve">AH </w:t>
            </w:r>
            <w:r>
              <w:t>5.0</w:t>
            </w:r>
            <w:r w:rsidR="0086463F">
              <w:t>.</w:t>
            </w:r>
          </w:p>
        </w:tc>
        <w:tc>
          <w:tcPr>
            <w:tcW w:w="2274" w:type="dxa"/>
          </w:tcPr>
          <w:p w14:paraId="42C82133" w14:textId="387BAA6E" w:rsidR="00DA75B6" w:rsidRDefault="00260BB3" w:rsidP="001722DE">
            <w:pPr>
              <w:pStyle w:val="Brdtext"/>
            </w:pPr>
            <w:r>
              <w:t>Per Olofsson</w:t>
            </w:r>
          </w:p>
        </w:tc>
      </w:tr>
      <w:tr w:rsidR="00D13FE1" w:rsidRPr="004F42CA" w14:paraId="06B9CA1C" w14:textId="77777777" w:rsidTr="00CB08D4">
        <w:tc>
          <w:tcPr>
            <w:tcW w:w="665" w:type="dxa"/>
          </w:tcPr>
          <w:p w14:paraId="47ABFA41" w14:textId="77777777" w:rsidR="00DA75B6" w:rsidRDefault="00D13FE1" w:rsidP="001722DE">
            <w:pPr>
              <w:pStyle w:val="Brdtext"/>
            </w:pPr>
            <w:r w:rsidRPr="00144810">
              <w:t>2</w:t>
            </w:r>
          </w:p>
        </w:tc>
        <w:tc>
          <w:tcPr>
            <w:tcW w:w="1749" w:type="dxa"/>
          </w:tcPr>
          <w:p w14:paraId="2BAC79A3" w14:textId="550C6673" w:rsidR="00DA75B6" w:rsidRDefault="004F42CA" w:rsidP="001722DE">
            <w:pPr>
              <w:pStyle w:val="Brdtext"/>
            </w:pPr>
            <w:ins w:id="38" w:author="Per Olofsson" w:date="2023-04-14T15:28:00Z">
              <w:r>
                <w:t>2023-04-14</w:t>
              </w:r>
            </w:ins>
          </w:p>
        </w:tc>
        <w:tc>
          <w:tcPr>
            <w:tcW w:w="1009" w:type="dxa"/>
          </w:tcPr>
          <w:p w14:paraId="12C33CE2" w14:textId="2CA15B7F" w:rsidR="00DA75B6" w:rsidRDefault="004F42CA" w:rsidP="001722DE">
            <w:pPr>
              <w:pStyle w:val="Brdtext"/>
            </w:pPr>
            <w:ins w:id="39" w:author="Per Olofsson" w:date="2023-04-14T15:28:00Z">
              <w:r>
                <w:t>0.2</w:t>
              </w:r>
            </w:ins>
          </w:p>
        </w:tc>
        <w:tc>
          <w:tcPr>
            <w:tcW w:w="3074" w:type="dxa"/>
          </w:tcPr>
          <w:p w14:paraId="67035555" w14:textId="5F9B5095" w:rsidR="00DA75B6" w:rsidRDefault="004F42CA" w:rsidP="001722DE">
            <w:pPr>
              <w:pStyle w:val="Brdtext"/>
            </w:pPr>
            <w:ins w:id="40" w:author="Per Olofsson" w:date="2023-04-14T15:28:00Z">
              <w:r>
                <w:t xml:space="preserve">Updated after </w:t>
              </w:r>
            </w:ins>
            <w:ins w:id="41" w:author="Per Olofsson" w:date="2023-04-14T15:29:00Z">
              <w:r>
                <w:t>review in AH Roadmap community.</w:t>
              </w:r>
            </w:ins>
          </w:p>
        </w:tc>
        <w:tc>
          <w:tcPr>
            <w:tcW w:w="2274" w:type="dxa"/>
          </w:tcPr>
          <w:p w14:paraId="05ED96AB" w14:textId="552A00FB" w:rsidR="00DA75B6" w:rsidRDefault="004F42CA" w:rsidP="001722DE">
            <w:pPr>
              <w:pStyle w:val="Brdtext"/>
            </w:pPr>
            <w:ins w:id="42" w:author="Per Olofsson" w:date="2023-04-14T15:29:00Z">
              <w:r>
                <w:t>Per Olofsson</w:t>
              </w:r>
            </w:ins>
          </w:p>
        </w:tc>
      </w:tr>
      <w:bookmarkEnd w:id="35"/>
    </w:tbl>
    <w:p w14:paraId="50779AAD" w14:textId="77777777" w:rsidR="00DA75B6" w:rsidRPr="000F5313" w:rsidRDefault="00DA75B6" w:rsidP="001722DE">
      <w:pPr>
        <w:pStyle w:val="Brdtext"/>
      </w:pPr>
    </w:p>
    <w:p w14:paraId="1775B40B" w14:textId="3B602065" w:rsidR="00D13FE1" w:rsidRPr="002C447C" w:rsidRDefault="00D13FE1" w:rsidP="00D13FE1">
      <w:pPr>
        <w:pStyle w:val="Rubrik1"/>
        <w:ind w:left="1134" w:hanging="1134"/>
        <w:rPr>
          <w:lang w:val="en-US"/>
        </w:rPr>
      </w:pPr>
      <w:bookmarkStart w:id="43" w:name="_Toc354828816"/>
      <w:bookmarkStart w:id="44" w:name="_Toc105754854"/>
      <w:r w:rsidRPr="002C447C">
        <w:rPr>
          <w:lang w:val="en-US"/>
        </w:rPr>
        <w:t>Quality Assurance</w:t>
      </w:r>
      <w:bookmarkEnd w:id="43"/>
      <w:bookmarkEnd w:id="44"/>
    </w:p>
    <w:tbl>
      <w:tblPr>
        <w:tblStyle w:val="Tabellrutnt"/>
        <w:tblW w:w="0" w:type="auto"/>
        <w:tblLook w:val="04A0" w:firstRow="1" w:lastRow="0" w:firstColumn="1" w:lastColumn="0" w:noHBand="0" w:noVBand="1"/>
      </w:tblPr>
      <w:tblGrid>
        <w:gridCol w:w="674"/>
        <w:gridCol w:w="1843"/>
        <w:gridCol w:w="1009"/>
        <w:gridCol w:w="2368"/>
      </w:tblGrid>
      <w:tr w:rsidR="00D13FE1" w:rsidRPr="00001942" w14:paraId="37D4FBD2" w14:textId="77777777" w:rsidTr="00731531">
        <w:tc>
          <w:tcPr>
            <w:tcW w:w="674" w:type="dxa"/>
            <w:shd w:val="clear" w:color="auto" w:fill="BFBFBF" w:themeFill="background1" w:themeFillShade="BF"/>
          </w:tcPr>
          <w:p w14:paraId="1988D1A1" w14:textId="77777777" w:rsidR="00DA75B6" w:rsidRDefault="00D13FE1" w:rsidP="001722DE">
            <w:pPr>
              <w:pStyle w:val="Brdtext"/>
            </w:pPr>
            <w:r w:rsidRPr="00144810">
              <w:t>No.</w:t>
            </w:r>
          </w:p>
        </w:tc>
        <w:tc>
          <w:tcPr>
            <w:tcW w:w="1843" w:type="dxa"/>
            <w:shd w:val="clear" w:color="auto" w:fill="BFBFBF" w:themeFill="background1" w:themeFillShade="BF"/>
          </w:tcPr>
          <w:p w14:paraId="30DED9D7" w14:textId="77777777" w:rsidR="00DA75B6" w:rsidRDefault="00D13FE1" w:rsidP="001722DE">
            <w:pPr>
              <w:pStyle w:val="Brdtext"/>
            </w:pPr>
            <w:r w:rsidRPr="00144810">
              <w:t>Date</w:t>
            </w:r>
          </w:p>
        </w:tc>
        <w:tc>
          <w:tcPr>
            <w:tcW w:w="914" w:type="dxa"/>
            <w:shd w:val="clear" w:color="auto" w:fill="BFBFBF" w:themeFill="background1" w:themeFillShade="BF"/>
          </w:tcPr>
          <w:p w14:paraId="7057EA77" w14:textId="77777777" w:rsidR="00DA75B6" w:rsidRDefault="00D13FE1" w:rsidP="001722DE">
            <w:pPr>
              <w:pStyle w:val="Brdtext"/>
            </w:pPr>
            <w:r w:rsidRPr="00144810">
              <w:t>Version</w:t>
            </w:r>
          </w:p>
        </w:tc>
        <w:tc>
          <w:tcPr>
            <w:tcW w:w="2368" w:type="dxa"/>
            <w:shd w:val="clear" w:color="auto" w:fill="BFBFBF" w:themeFill="background1" w:themeFillShade="BF"/>
          </w:tcPr>
          <w:p w14:paraId="77CABD81" w14:textId="77777777" w:rsidR="00DA75B6" w:rsidRDefault="00D13FE1" w:rsidP="001722DE">
            <w:pPr>
              <w:pStyle w:val="Brdtext"/>
            </w:pPr>
            <w:r w:rsidRPr="00144810">
              <w:t>Approved by</w:t>
            </w:r>
          </w:p>
        </w:tc>
      </w:tr>
      <w:tr w:rsidR="00D13FE1" w:rsidRPr="00001942" w14:paraId="050A7323" w14:textId="77777777" w:rsidTr="00731531">
        <w:tc>
          <w:tcPr>
            <w:tcW w:w="674" w:type="dxa"/>
          </w:tcPr>
          <w:p w14:paraId="00CD67CE" w14:textId="77777777" w:rsidR="00DA75B6" w:rsidRDefault="00D13FE1" w:rsidP="001722DE">
            <w:pPr>
              <w:pStyle w:val="Brdtext"/>
            </w:pPr>
            <w:r w:rsidRPr="00144810">
              <w:t>1</w:t>
            </w:r>
          </w:p>
        </w:tc>
        <w:tc>
          <w:tcPr>
            <w:tcW w:w="1843" w:type="dxa"/>
          </w:tcPr>
          <w:p w14:paraId="63140C5F" w14:textId="77777777" w:rsidR="00DA75B6" w:rsidRDefault="00DA75B6" w:rsidP="001722DE">
            <w:pPr>
              <w:pStyle w:val="Brdtext"/>
            </w:pPr>
          </w:p>
        </w:tc>
        <w:tc>
          <w:tcPr>
            <w:tcW w:w="914" w:type="dxa"/>
          </w:tcPr>
          <w:p w14:paraId="132B7DBE" w14:textId="77777777" w:rsidR="00DA75B6" w:rsidRDefault="00DA75B6" w:rsidP="001722DE">
            <w:pPr>
              <w:pStyle w:val="Brdtext"/>
            </w:pPr>
          </w:p>
        </w:tc>
        <w:tc>
          <w:tcPr>
            <w:tcW w:w="2368" w:type="dxa"/>
          </w:tcPr>
          <w:p w14:paraId="0683B02D" w14:textId="77777777" w:rsidR="00DA75B6" w:rsidRDefault="00DA75B6" w:rsidP="001722DE">
            <w:pPr>
              <w:pStyle w:val="Brdtext"/>
            </w:pPr>
          </w:p>
        </w:tc>
      </w:tr>
      <w:tr w:rsidR="00D13FE1" w:rsidRPr="00001942" w14:paraId="0C7FD8BC" w14:textId="77777777" w:rsidTr="00731531">
        <w:tc>
          <w:tcPr>
            <w:tcW w:w="674" w:type="dxa"/>
          </w:tcPr>
          <w:p w14:paraId="7CEFAF72" w14:textId="77777777" w:rsidR="00DA75B6" w:rsidRDefault="00D13FE1" w:rsidP="001722DE">
            <w:pPr>
              <w:pStyle w:val="Brdtext"/>
            </w:pPr>
            <w:r w:rsidRPr="00144810">
              <w:t>2</w:t>
            </w:r>
          </w:p>
        </w:tc>
        <w:tc>
          <w:tcPr>
            <w:tcW w:w="1843" w:type="dxa"/>
          </w:tcPr>
          <w:p w14:paraId="122AAF4A" w14:textId="77777777" w:rsidR="00DA75B6" w:rsidRDefault="00DA75B6" w:rsidP="001722DE">
            <w:pPr>
              <w:pStyle w:val="Brdtext"/>
            </w:pPr>
          </w:p>
        </w:tc>
        <w:tc>
          <w:tcPr>
            <w:tcW w:w="914" w:type="dxa"/>
          </w:tcPr>
          <w:p w14:paraId="0A935B90" w14:textId="77777777" w:rsidR="00DA75B6" w:rsidRDefault="00DA75B6" w:rsidP="001722DE">
            <w:pPr>
              <w:pStyle w:val="Brdtext"/>
            </w:pPr>
          </w:p>
        </w:tc>
        <w:tc>
          <w:tcPr>
            <w:tcW w:w="2368" w:type="dxa"/>
          </w:tcPr>
          <w:p w14:paraId="522C6732" w14:textId="77777777" w:rsidR="00DA75B6" w:rsidRDefault="00DA75B6" w:rsidP="001722DE">
            <w:pPr>
              <w:pStyle w:val="Brdtext"/>
            </w:pPr>
          </w:p>
        </w:tc>
      </w:tr>
    </w:tbl>
    <w:p w14:paraId="1FAA6988" w14:textId="77777777" w:rsidR="006C6989" w:rsidRDefault="006C6989" w:rsidP="001722DE">
      <w:pPr>
        <w:pStyle w:val="Brdtext"/>
      </w:pPr>
    </w:p>
    <w:sectPr w:rsidR="006C6989" w:rsidSect="00945E96">
      <w:headerReference w:type="default" r:id="rId19"/>
      <w:footerReference w:type="default" r:id="rId20"/>
      <w:pgSz w:w="11900" w:h="16840"/>
      <w:pgMar w:top="2552" w:right="1134" w:bottom="1418" w:left="1985" w:header="601"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Henrik Bylund" w:date="2022-06-29T08:23:00Z" w:initials="HB">
    <w:p w14:paraId="60A6F2CC" w14:textId="792699FF" w:rsidR="00FA66BF" w:rsidRDefault="00FA66BF" w:rsidP="00EE7E53">
      <w:r>
        <w:rPr>
          <w:rStyle w:val="Kommentarsreferens"/>
        </w:rPr>
        <w:annotationRef/>
      </w:r>
      <w:r>
        <w:rPr>
          <w:sz w:val="20"/>
          <w:szCs w:val="20"/>
        </w:rPr>
        <w:t xml:space="preserve">Är det här rätt datum? </w:t>
      </w:r>
      <w:r>
        <w:fldChar w:fldCharType="begin"/>
      </w:r>
      <w:r>
        <w:instrText xml:space="preserve"> HYPERLINK "mailto:per.olofsson@sinetiq.se" </w:instrText>
      </w:r>
      <w:bookmarkStart w:id="37" w:name="_@_D7EA780E49A9B44581FA1018A69F8CA4Z"/>
      <w:r>
        <w:fldChar w:fldCharType="separate"/>
      </w:r>
      <w:bookmarkEnd w:id="37"/>
      <w:r w:rsidRPr="00FA66BF">
        <w:rPr>
          <w:rStyle w:val="Nmn"/>
          <w:noProof/>
        </w:rPr>
        <w:t>@Per Olofsson</w:t>
      </w:r>
      <w:r>
        <w:fldChar w:fldCharType="end"/>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A6F2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68A9D" w16cex:dateUtc="2022-06-29T0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A6F2CC" w16cid:durableId="26668A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F5EC1" w14:textId="77777777" w:rsidR="00A30697" w:rsidRDefault="00A30697" w:rsidP="00252D9B">
      <w:r>
        <w:separator/>
      </w:r>
    </w:p>
  </w:endnote>
  <w:endnote w:type="continuationSeparator" w:id="0">
    <w:p w14:paraId="3647B80F" w14:textId="77777777" w:rsidR="00A30697" w:rsidRDefault="00A30697"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BB9A" w14:textId="45822F7C" w:rsidR="00C14629" w:rsidRDefault="00C14629">
    <w:pPr>
      <w:pStyle w:val="Sidfot"/>
    </w:pPr>
  </w:p>
  <w:p w14:paraId="10AEF2D1" w14:textId="77777777" w:rsidR="00C14629" w:rsidRDefault="00C14629">
    <w:pPr>
      <w:pStyle w:val="Sidfot"/>
    </w:pPr>
  </w:p>
  <w:p w14:paraId="22A5F6BF" w14:textId="77777777" w:rsidR="00C14629" w:rsidRDefault="00C14629">
    <w:pPr>
      <w:pStyle w:val="Sidfot"/>
    </w:pPr>
  </w:p>
  <w:p w14:paraId="53F7C76A" w14:textId="77777777" w:rsidR="00C14629" w:rsidRDefault="00636607">
    <w:pPr>
      <w:pStyle w:val="Sidfot"/>
    </w:pPr>
    <w:r>
      <w:rPr>
        <w:rFonts w:ascii="Exo Bold" w:hAnsi="Exo Bold"/>
        <w:noProof/>
        <w:sz w:val="14"/>
        <w:szCs w:val="14"/>
        <w:lang w:val="en-US" w:eastAsia="en-US"/>
      </w:rPr>
      <mc:AlternateContent>
        <mc:Choice Requires="wps">
          <w:drawing>
            <wp:anchor distT="0" distB="0" distL="114300" distR="114300" simplePos="0" relativeHeight="251659776" behindDoc="0" locked="0" layoutInCell="1" allowOverlap="1" wp14:anchorId="18DD4DAD" wp14:editId="7CF9B69E">
              <wp:simplePos x="0" y="0"/>
              <wp:positionH relativeFrom="page">
                <wp:posOffset>460375</wp:posOffset>
              </wp:positionH>
              <wp:positionV relativeFrom="page">
                <wp:posOffset>10236200</wp:posOffset>
              </wp:positionV>
              <wp:extent cx="6938010" cy="219710"/>
              <wp:effectExtent l="0" t="0" r="15240" b="889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4ACF843E" w14:textId="77777777"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161117FE" w14:textId="77777777" w:rsidR="00C14629" w:rsidRPr="007C50F4" w:rsidRDefault="00C14629" w:rsidP="007C50F4">
                          <w:pPr>
                            <w:rPr>
                              <w:rFonts w:asciiTheme="majorHAnsi" w:hAnsiTheme="majorHAnsi"/>
                              <w:sz w:val="18"/>
                              <w:szCs w:val="18"/>
                            </w:rPr>
                          </w:pPr>
                        </w:p>
                        <w:p w14:paraId="28D21A1B" w14:textId="77777777" w:rsidR="00C14629" w:rsidRPr="007C50F4" w:rsidRDefault="00C14629" w:rsidP="007C50F4">
                          <w:pPr>
                            <w:rPr>
                              <w:rFonts w:asciiTheme="majorHAnsi" w:hAnsiTheme="majorHAnsi"/>
                            </w:rPr>
                          </w:pPr>
                        </w:p>
                        <w:p w14:paraId="1F404571" w14:textId="77777777" w:rsidR="00C14629" w:rsidRPr="007C50F4" w:rsidRDefault="00C14629"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DD4DAD" id="_x0000_t202" coordsize="21600,21600" o:spt="202" path="m,l,21600r21600,l21600,xe">
              <v:stroke joinstyle="miter"/>
              <v:path gradientshapeok="t" o:connecttype="rect"/>
            </v:shapetype>
            <v:shape id="Text Box 5" o:spid="_x0000_s1026" type="#_x0000_t202" style="position:absolute;margin-left:36.25pt;margin-top:806pt;width:546.3pt;height:17.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" filled="f" stroked="f">
              <v:textbox inset="0,0,0,0">
                <w:txbxContent>
                  <w:p w14:paraId="4ACF843E" w14:textId="77777777"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161117FE" w14:textId="77777777" w:rsidR="00C14629" w:rsidRPr="007C50F4" w:rsidRDefault="00C14629" w:rsidP="007C50F4">
                    <w:pPr>
                      <w:rPr>
                        <w:rFonts w:asciiTheme="majorHAnsi" w:hAnsiTheme="majorHAnsi"/>
                        <w:sz w:val="18"/>
                        <w:szCs w:val="18"/>
                      </w:rPr>
                    </w:pPr>
                  </w:p>
                  <w:p w14:paraId="28D21A1B" w14:textId="77777777" w:rsidR="00C14629" w:rsidRPr="007C50F4" w:rsidRDefault="00C14629" w:rsidP="007C50F4">
                    <w:pPr>
                      <w:rPr>
                        <w:rFonts w:asciiTheme="majorHAnsi" w:hAnsiTheme="majorHAnsi"/>
                      </w:rPr>
                    </w:pPr>
                  </w:p>
                  <w:p w14:paraId="1F404571" w14:textId="77777777" w:rsidR="00C14629" w:rsidRPr="007C50F4" w:rsidRDefault="00C14629"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4" distB="4294967294" distL="114300" distR="114300" simplePos="0" relativeHeight="251660800" behindDoc="0" locked="0" layoutInCell="1" allowOverlap="1" wp14:anchorId="12DFC443" wp14:editId="2D78F15E">
              <wp:simplePos x="0" y="0"/>
              <wp:positionH relativeFrom="column">
                <wp:posOffset>-799465</wp:posOffset>
              </wp:positionH>
              <wp:positionV relativeFrom="paragraph">
                <wp:posOffset>146049</wp:posOffset>
              </wp:positionV>
              <wp:extent cx="6743700" cy="0"/>
              <wp:effectExtent l="0" t="0" r="19050" b="57150"/>
              <wp:wrapNone/>
              <wp:docPr id="5"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267BF8A" id="Rak 9" o:spid="_x0000_s1026" style="position:absolute;z-index:2516608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35DF7" w14:textId="77777777" w:rsidR="00C14629" w:rsidRDefault="00636607">
    <w:pPr>
      <w:pStyle w:val="Sidfot"/>
    </w:pPr>
    <w:r>
      <w:rPr>
        <w:rFonts w:ascii="Exo Bold" w:hAnsi="Exo Bold"/>
        <w:noProof/>
        <w:sz w:val="14"/>
        <w:szCs w:val="14"/>
        <w:lang w:val="en-US" w:eastAsia="en-US"/>
      </w:rPr>
      <mc:AlternateContent>
        <mc:Choice Requires="wps">
          <w:drawing>
            <wp:anchor distT="0" distB="0" distL="114300" distR="114300" simplePos="0" relativeHeight="251661824" behindDoc="0" locked="0" layoutInCell="1" allowOverlap="1" wp14:anchorId="3DEE5B77" wp14:editId="7C37C51C">
              <wp:simplePos x="0" y="0"/>
              <wp:positionH relativeFrom="page">
                <wp:posOffset>460375</wp:posOffset>
              </wp:positionH>
              <wp:positionV relativeFrom="page">
                <wp:posOffset>10236200</wp:posOffset>
              </wp:positionV>
              <wp:extent cx="6938010" cy="219710"/>
              <wp:effectExtent l="0" t="0" r="15240" b="889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561268C7" w14:textId="77777777"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1B4A80B9" w14:textId="77777777" w:rsidR="00D304E5" w:rsidRPr="007C50F4" w:rsidRDefault="00D304E5" w:rsidP="007C50F4">
                          <w:pPr>
                            <w:rPr>
                              <w:rFonts w:asciiTheme="majorHAnsi" w:hAnsiTheme="majorHAnsi"/>
                              <w:sz w:val="18"/>
                              <w:szCs w:val="18"/>
                            </w:rPr>
                          </w:pPr>
                        </w:p>
                        <w:p w14:paraId="1438F84D" w14:textId="77777777" w:rsidR="00D304E5" w:rsidRPr="007C50F4" w:rsidRDefault="00D304E5" w:rsidP="007C50F4">
                          <w:pPr>
                            <w:rPr>
                              <w:rFonts w:asciiTheme="majorHAnsi" w:hAnsiTheme="majorHAnsi"/>
                            </w:rPr>
                          </w:pPr>
                        </w:p>
                        <w:p w14:paraId="689A5333" w14:textId="77777777"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E5B77" id="_x0000_t202" coordsize="21600,21600" o:spt="202" path="m,l,21600r21600,l21600,xe">
              <v:stroke joinstyle="miter"/>
              <v:path gradientshapeok="t" o:connecttype="rect"/>
            </v:shapetype>
            <v:shape id="_x0000_s1027" type="#_x0000_t202" style="position:absolute;margin-left:36.25pt;margin-top:806pt;width:546.3pt;height:17.3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" filled="f" stroked="f">
              <v:textbox inset="0,0,0,0">
                <w:txbxContent>
                  <w:p w14:paraId="561268C7" w14:textId="77777777"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1B4A80B9" w14:textId="77777777" w:rsidR="00D304E5" w:rsidRPr="007C50F4" w:rsidRDefault="00D304E5" w:rsidP="007C50F4">
                    <w:pPr>
                      <w:rPr>
                        <w:rFonts w:asciiTheme="majorHAnsi" w:hAnsiTheme="majorHAnsi"/>
                        <w:sz w:val="18"/>
                        <w:szCs w:val="18"/>
                      </w:rPr>
                    </w:pPr>
                  </w:p>
                  <w:p w14:paraId="1438F84D" w14:textId="77777777" w:rsidR="00D304E5" w:rsidRPr="007C50F4" w:rsidRDefault="00D304E5" w:rsidP="007C50F4">
                    <w:pPr>
                      <w:rPr>
                        <w:rFonts w:asciiTheme="majorHAnsi" w:hAnsiTheme="majorHAnsi"/>
                      </w:rPr>
                    </w:pPr>
                  </w:p>
                  <w:p w14:paraId="689A5333" w14:textId="77777777"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4" distB="4294967294" distL="114300" distR="114300" simplePos="0" relativeHeight="251662848" behindDoc="0" locked="0" layoutInCell="1" allowOverlap="1" wp14:anchorId="0291BE0F" wp14:editId="2C34F4BB">
              <wp:simplePos x="0" y="0"/>
              <wp:positionH relativeFrom="column">
                <wp:posOffset>-799465</wp:posOffset>
              </wp:positionH>
              <wp:positionV relativeFrom="paragraph">
                <wp:posOffset>146049</wp:posOffset>
              </wp:positionV>
              <wp:extent cx="6743700" cy="0"/>
              <wp:effectExtent l="0" t="0" r="19050" b="571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B467AD" id="Line 5" o:spid="_x0000_s1026" style="position:absolute;z-index:25166284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63463" w14:textId="77777777" w:rsidR="00A30697" w:rsidRDefault="00A30697" w:rsidP="00252D9B">
      <w:r>
        <w:separator/>
      </w:r>
    </w:p>
  </w:footnote>
  <w:footnote w:type="continuationSeparator" w:id="0">
    <w:p w14:paraId="79EC9B55" w14:textId="77777777" w:rsidR="00A30697" w:rsidRDefault="00A30697"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BB76C" w14:textId="77777777" w:rsidR="00C14629" w:rsidRPr="00484354" w:rsidRDefault="00C14629"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7728" behindDoc="1" locked="0" layoutInCell="1" allowOverlap="1" wp14:anchorId="5A310E29" wp14:editId="26F92239">
          <wp:simplePos x="0" y="0"/>
          <wp:positionH relativeFrom="page">
            <wp:posOffset>356870</wp:posOffset>
          </wp:positionH>
          <wp:positionV relativeFrom="page">
            <wp:posOffset>353695</wp:posOffset>
          </wp:positionV>
          <wp:extent cx="1096838" cy="967528"/>
          <wp:effectExtent l="19050" t="0" r="8062" b="0"/>
          <wp:wrapNone/>
          <wp:docPr id="2"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Tabellrutn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C14629" w:rsidRPr="008B68C6" w14:paraId="7690791A" w14:textId="77777777" w:rsidTr="003C4685">
      <w:tc>
        <w:tcPr>
          <w:tcW w:w="5093" w:type="dxa"/>
        </w:tcPr>
        <w:p w14:paraId="78E869B2" w14:textId="77777777" w:rsidR="00C14629" w:rsidRDefault="00C14629" w:rsidP="00C14629">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14:paraId="072BCC1A" w14:textId="47A0D14A" w:rsidR="00C14629" w:rsidRPr="002C447C" w:rsidRDefault="001722DE" w:rsidP="009A0F8F">
          <w:pPr>
            <w:spacing w:after="80"/>
            <w:rPr>
              <w:rFonts w:asciiTheme="majorHAnsi" w:hAnsiTheme="majorHAnsi"/>
              <w:sz w:val="18"/>
              <w:szCs w:val="18"/>
              <w:lang w:val="en-US"/>
            </w:rPr>
          </w:pPr>
          <w:sdt>
            <w:sdtPr>
              <w:rPr>
                <w:rFonts w:asciiTheme="majorHAnsi" w:hAnsiTheme="majorHAnsi"/>
                <w:sz w:val="18"/>
                <w:szCs w:val="18"/>
                <w:lang w:val="en-US"/>
              </w:rPr>
              <w:alias w:val="Titel"/>
              <w:tag w:val=""/>
              <w:id w:val="237375442"/>
              <w:placeholder>
                <w:docPart w:val="524136572252C64AB944BF42CDEED50D"/>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C0DAB">
                <w:rPr>
                  <w:rFonts w:asciiTheme="majorHAnsi" w:hAnsiTheme="majorHAnsi"/>
                  <w:sz w:val="18"/>
                  <w:szCs w:val="18"/>
                  <w:lang w:val="en-US"/>
                </w:rPr>
                <w:t>ServiceRegistry</w:t>
              </w:r>
              <w:proofErr w:type="spellEnd"/>
              <w:r w:rsidR="000C0DAB">
                <w:rPr>
                  <w:rFonts w:asciiTheme="majorHAnsi" w:hAnsiTheme="majorHAnsi"/>
                  <w:sz w:val="18"/>
                  <w:szCs w:val="18"/>
                  <w:lang w:val="en-US"/>
                </w:rPr>
                <w:t xml:space="preserve"> system description (</w:t>
              </w:r>
              <w:proofErr w:type="spellStart"/>
              <w:r w:rsidR="000C0DAB">
                <w:rPr>
                  <w:rFonts w:asciiTheme="majorHAnsi" w:hAnsiTheme="majorHAnsi"/>
                  <w:sz w:val="18"/>
                  <w:szCs w:val="18"/>
                  <w:lang w:val="en-US"/>
                </w:rPr>
                <w:t>SysD</w:t>
              </w:r>
              <w:proofErr w:type="spellEnd"/>
              <w:r w:rsidR="000C0DAB">
                <w:rPr>
                  <w:rFonts w:asciiTheme="majorHAnsi" w:hAnsiTheme="majorHAnsi"/>
                  <w:sz w:val="18"/>
                  <w:szCs w:val="18"/>
                  <w:lang w:val="en-US"/>
                </w:rPr>
                <w:t>)</w:t>
              </w:r>
            </w:sdtContent>
          </w:sdt>
        </w:p>
      </w:tc>
      <w:tc>
        <w:tcPr>
          <w:tcW w:w="2268" w:type="dxa"/>
        </w:tcPr>
        <w:p w14:paraId="3641AD6E" w14:textId="77777777" w:rsidR="00C14629" w:rsidRPr="00C76DE5" w:rsidRDefault="00C14629" w:rsidP="00C14629">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14:paraId="10A72058" w14:textId="4803C105" w:rsidR="00C14629" w:rsidRPr="00C76DE5" w:rsidRDefault="00765104" w:rsidP="00C14629">
          <w:pPr>
            <w:spacing w:after="80"/>
            <w:rPr>
              <w:rFonts w:asciiTheme="majorHAnsi" w:hAnsiTheme="majorHAnsi"/>
              <w:b/>
              <w:sz w:val="18"/>
              <w:szCs w:val="18"/>
              <w:lang w:val="en-US"/>
            </w:rPr>
          </w:pPr>
          <w:proofErr w:type="spellStart"/>
          <w:r>
            <w:rPr>
              <w:rFonts w:asciiTheme="majorHAnsi" w:hAnsiTheme="majorHAnsi"/>
              <w:sz w:val="18"/>
              <w:szCs w:val="18"/>
              <w:lang w:val="en-US"/>
            </w:rPr>
            <w:t>SysD</w:t>
          </w:r>
          <w:proofErr w:type="spellEnd"/>
        </w:p>
      </w:tc>
    </w:tr>
    <w:tr w:rsidR="00C14629" w:rsidRPr="008B68C6" w14:paraId="040F0C46" w14:textId="77777777" w:rsidTr="003C4685">
      <w:tc>
        <w:tcPr>
          <w:tcW w:w="5093" w:type="dxa"/>
        </w:tcPr>
        <w:p w14:paraId="1F82CFEF" w14:textId="77777777"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Date</w:t>
          </w:r>
        </w:p>
        <w:p w14:paraId="786FD678" w14:textId="51C3476D" w:rsidR="00C14629" w:rsidRPr="008B68C6" w:rsidRDefault="001722DE" w:rsidP="00C14629">
          <w:pPr>
            <w:rPr>
              <w:rFonts w:asciiTheme="majorHAnsi" w:hAnsiTheme="majorHAnsi"/>
              <w:b/>
              <w:sz w:val="18"/>
              <w:szCs w:val="18"/>
              <w:lang w:val="en-US"/>
            </w:rPr>
          </w:pPr>
          <w:r>
            <w:fldChar w:fldCharType="begin"/>
          </w:r>
          <w:r>
            <w:instrText xml:space="preserve"> DATE  \* MERGEFORMAT </w:instrText>
          </w:r>
          <w:r>
            <w:fldChar w:fldCharType="separate"/>
          </w:r>
          <w:ins w:id="1" w:author="Per Olofsson" w:date="2023-04-14T08:16:00Z">
            <w:r w:rsidR="00AF7312" w:rsidRPr="00AF7312">
              <w:rPr>
                <w:rFonts w:asciiTheme="majorHAnsi" w:hAnsiTheme="majorHAnsi"/>
                <w:noProof/>
                <w:sz w:val="18"/>
                <w:szCs w:val="18"/>
                <w:rPrChange w:id="2" w:author="Per Olofsson" w:date="2023-04-14T08:16:00Z">
                  <w:rPr/>
                </w:rPrChange>
              </w:rPr>
              <w:t>2023-04-14</w:t>
            </w:r>
          </w:ins>
          <w:del w:id="3" w:author="Per Olofsson" w:date="2023-04-14T08:16:00Z">
            <w:r w:rsidR="00D557E2" w:rsidRPr="00D557E2" w:rsidDel="00AF7312">
              <w:rPr>
                <w:rFonts w:asciiTheme="majorHAnsi" w:hAnsiTheme="majorHAnsi"/>
                <w:noProof/>
                <w:sz w:val="18"/>
                <w:szCs w:val="18"/>
              </w:rPr>
              <w:delText>2022-06-29</w:delText>
            </w:r>
          </w:del>
          <w:r>
            <w:rPr>
              <w:rFonts w:asciiTheme="majorHAnsi" w:hAnsiTheme="majorHAnsi"/>
              <w:noProof/>
              <w:sz w:val="18"/>
              <w:szCs w:val="18"/>
            </w:rPr>
            <w:fldChar w:fldCharType="end"/>
          </w:r>
        </w:p>
      </w:tc>
      <w:tc>
        <w:tcPr>
          <w:tcW w:w="2268" w:type="dxa"/>
        </w:tcPr>
        <w:p w14:paraId="7583A0D8" w14:textId="77777777"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Version</w:t>
          </w:r>
        </w:p>
        <w:p w14:paraId="55BE63FF" w14:textId="1E773A0F" w:rsidR="00C14629" w:rsidRPr="008B68C6" w:rsidRDefault="001722DE" w:rsidP="000F1DC5">
          <w:pPr>
            <w:spacing w:after="80"/>
            <w:rPr>
              <w:rFonts w:asciiTheme="majorHAnsi" w:hAnsiTheme="majorHAnsi"/>
              <w:b/>
              <w:sz w:val="18"/>
              <w:szCs w:val="18"/>
              <w:lang w:val="en-US"/>
            </w:rPr>
          </w:pPr>
          <w:sdt>
            <w:sdtPr>
              <w:rPr>
                <w:rFonts w:asciiTheme="majorHAnsi" w:hAnsiTheme="majorHAnsi"/>
                <w:sz w:val="18"/>
                <w:szCs w:val="18"/>
                <w:lang w:val="en-US"/>
              </w:rPr>
              <w:alias w:val="Kategori"/>
              <w:tag w:val=""/>
              <w:id w:val="1479957837"/>
              <w:placeholder>
                <w:docPart w:val="85B97DDBC5EAC642BB536C14BECA2870"/>
              </w:placeholder>
              <w:dataBinding w:prefixMappings="xmlns:ns0='http://purl.org/dc/elements/1.1/' xmlns:ns1='http://schemas.openxmlformats.org/package/2006/metadata/core-properties' " w:xpath="/ns1:coreProperties[1]/ns1:category[1]" w:storeItemID="{6C3C8BC8-F283-45AE-878A-BAB7291924A1}"/>
              <w:text/>
            </w:sdtPr>
            <w:sdtEndPr/>
            <w:sdtContent>
              <w:del w:id="4" w:author="Per Olofsson" w:date="2023-04-14T15:29:00Z">
                <w:r w:rsidR="00654779" w:rsidDel="001722DE">
                  <w:rPr>
                    <w:rFonts w:asciiTheme="majorHAnsi" w:hAnsiTheme="majorHAnsi"/>
                    <w:sz w:val="18"/>
                    <w:szCs w:val="18"/>
                    <w:lang w:val="en-US"/>
                  </w:rPr>
                  <w:delText>0.1</w:delText>
                </w:r>
              </w:del>
              <w:ins w:id="5" w:author="Per Olofsson" w:date="2023-04-14T15:29:00Z">
                <w:r>
                  <w:rPr>
                    <w:rFonts w:asciiTheme="majorHAnsi" w:hAnsiTheme="majorHAnsi"/>
                    <w:sz w:val="18"/>
                    <w:szCs w:val="18"/>
                    <w:lang w:val="en-US"/>
                  </w:rPr>
                  <w:t>0.2</w:t>
                </w:r>
              </w:ins>
            </w:sdtContent>
          </w:sdt>
        </w:p>
      </w:tc>
    </w:tr>
    <w:tr w:rsidR="00C14629" w:rsidRPr="00051C46" w14:paraId="514032F6" w14:textId="77777777" w:rsidTr="003C4685">
      <w:tc>
        <w:tcPr>
          <w:tcW w:w="5093" w:type="dxa"/>
        </w:tcPr>
        <w:p w14:paraId="50569CB7" w14:textId="77777777" w:rsidR="00C14629" w:rsidRPr="00564BFA" w:rsidRDefault="00C14629" w:rsidP="00C14629">
          <w:pPr>
            <w:rPr>
              <w:rFonts w:asciiTheme="majorHAnsi" w:hAnsiTheme="majorHAnsi"/>
              <w:sz w:val="16"/>
              <w:szCs w:val="18"/>
              <w:lang w:val="pt-PT"/>
            </w:rPr>
          </w:pPr>
          <w:r w:rsidRPr="00564BFA">
            <w:rPr>
              <w:rFonts w:asciiTheme="majorHAnsi" w:hAnsiTheme="majorHAnsi"/>
              <w:sz w:val="16"/>
              <w:szCs w:val="18"/>
              <w:lang w:val="pt-PT"/>
            </w:rPr>
            <w:t>Author</w:t>
          </w:r>
        </w:p>
        <w:p w14:paraId="25C6F6AB" w14:textId="7273CF06" w:rsidR="00C14629" w:rsidRPr="00564BFA" w:rsidRDefault="00564BFA" w:rsidP="005B1E7A">
          <w:pPr>
            <w:spacing w:after="80"/>
            <w:rPr>
              <w:rFonts w:asciiTheme="majorHAnsi" w:hAnsiTheme="majorHAnsi"/>
              <w:sz w:val="18"/>
              <w:szCs w:val="18"/>
              <w:lang w:val="pt-PT"/>
            </w:rPr>
          </w:pPr>
          <w:r w:rsidRPr="00564BFA">
            <w:rPr>
              <w:rFonts w:asciiTheme="majorHAnsi" w:hAnsiTheme="majorHAnsi"/>
              <w:sz w:val="18"/>
              <w:szCs w:val="18"/>
              <w:lang w:val="pt-PT"/>
            </w:rPr>
            <w:t>Per Olofsson</w:t>
          </w:r>
        </w:p>
      </w:tc>
      <w:tc>
        <w:tcPr>
          <w:tcW w:w="2268" w:type="dxa"/>
        </w:tcPr>
        <w:p w14:paraId="5CF1BDF5" w14:textId="77777777" w:rsidR="00C14629" w:rsidRPr="00774269" w:rsidRDefault="00C14629" w:rsidP="00C14629">
          <w:pPr>
            <w:rPr>
              <w:rFonts w:asciiTheme="majorHAnsi" w:hAnsiTheme="majorHAnsi"/>
              <w:sz w:val="16"/>
              <w:szCs w:val="18"/>
            </w:rPr>
          </w:pPr>
          <w:r w:rsidRPr="008B68C6">
            <w:rPr>
              <w:rFonts w:asciiTheme="majorHAnsi" w:hAnsiTheme="majorHAnsi"/>
              <w:sz w:val="16"/>
              <w:szCs w:val="18"/>
              <w:lang w:val="en-US"/>
            </w:rPr>
            <w:t>St</w:t>
          </w:r>
          <w:proofErr w:type="spellStart"/>
          <w:r w:rsidRPr="00774269">
            <w:rPr>
              <w:rFonts w:asciiTheme="majorHAnsi" w:hAnsiTheme="majorHAnsi"/>
              <w:sz w:val="16"/>
              <w:szCs w:val="18"/>
            </w:rPr>
            <w:t>atus</w:t>
          </w:r>
          <w:proofErr w:type="spellEnd"/>
          <w:r w:rsidRPr="00774269">
            <w:rPr>
              <w:rFonts w:asciiTheme="majorHAnsi" w:hAnsiTheme="majorHAnsi"/>
              <w:sz w:val="16"/>
              <w:szCs w:val="18"/>
            </w:rPr>
            <w:t xml:space="preserve"> </w:t>
          </w:r>
        </w:p>
        <w:p w14:paraId="411156EA" w14:textId="77777777" w:rsidR="00C14629" w:rsidRPr="00051C46" w:rsidRDefault="001722DE" w:rsidP="0089473B">
          <w:pPr>
            <w:spacing w:after="80"/>
            <w:rPr>
              <w:rFonts w:asciiTheme="majorHAnsi" w:hAnsiTheme="majorHAnsi" w:cs="Times New Roman"/>
              <w:sz w:val="18"/>
              <w:szCs w:val="18"/>
            </w:rPr>
          </w:pPr>
          <w:sdt>
            <w:sdtPr>
              <w:rPr>
                <w:rFonts w:asciiTheme="majorHAnsi" w:hAnsiTheme="majorHAnsi"/>
                <w:sz w:val="18"/>
                <w:szCs w:val="18"/>
              </w:rPr>
              <w:alias w:val="Status"/>
              <w:tag w:val=""/>
              <w:id w:val="-449771693"/>
              <w:placeholder>
                <w:docPart w:val="DA659B485AFB5E4884580E58592A9E84"/>
              </w:placeholder>
              <w:dataBinding w:prefixMappings="xmlns:ns0='http://purl.org/dc/elements/1.1/' xmlns:ns1='http://schemas.openxmlformats.org/package/2006/metadata/core-properties' " w:xpath="/ns1:coreProperties[1]/ns1:contentStatus[1]" w:storeItemID="{6C3C8BC8-F283-45AE-878A-BAB7291924A1}"/>
              <w:text/>
            </w:sdtPr>
            <w:sdtEndPr/>
            <w:sdtContent>
              <w:r w:rsidR="00D2491B">
                <w:rPr>
                  <w:rFonts w:asciiTheme="majorHAnsi" w:hAnsiTheme="majorHAnsi"/>
                  <w:sz w:val="18"/>
                  <w:szCs w:val="18"/>
                  <w:lang w:val="pt-PT"/>
                </w:rPr>
                <w:t>For A</w:t>
              </w:r>
              <w:r w:rsidR="00842D94">
                <w:rPr>
                  <w:rFonts w:asciiTheme="majorHAnsi" w:hAnsiTheme="majorHAnsi"/>
                  <w:sz w:val="18"/>
                  <w:szCs w:val="18"/>
                  <w:lang w:val="pt-PT"/>
                </w:rPr>
                <w:t>p</w:t>
              </w:r>
              <w:r w:rsidR="00D2491B">
                <w:rPr>
                  <w:rFonts w:asciiTheme="majorHAnsi" w:hAnsiTheme="majorHAnsi"/>
                  <w:sz w:val="18"/>
                  <w:szCs w:val="18"/>
                  <w:lang w:val="pt-PT"/>
                </w:rPr>
                <w:t>proval</w:t>
              </w:r>
            </w:sdtContent>
          </w:sdt>
        </w:p>
      </w:tc>
    </w:tr>
    <w:tr w:rsidR="00C14629" w:rsidRPr="00051C46" w14:paraId="3E2C6A45" w14:textId="77777777" w:rsidTr="003C4685">
      <w:tc>
        <w:tcPr>
          <w:tcW w:w="5093" w:type="dxa"/>
        </w:tcPr>
        <w:p w14:paraId="26EFED0C" w14:textId="77777777" w:rsidR="00C14629" w:rsidRPr="00FA79F9" w:rsidRDefault="00C14629" w:rsidP="00C14629">
          <w:pPr>
            <w:rPr>
              <w:rFonts w:asciiTheme="majorHAnsi" w:hAnsiTheme="majorHAnsi"/>
              <w:sz w:val="16"/>
              <w:szCs w:val="18"/>
            </w:rPr>
          </w:pPr>
          <w:r w:rsidRPr="00FA79F9">
            <w:rPr>
              <w:rFonts w:asciiTheme="majorHAnsi" w:hAnsiTheme="majorHAnsi"/>
              <w:sz w:val="16"/>
              <w:szCs w:val="18"/>
            </w:rPr>
            <w:t>Contact</w:t>
          </w:r>
        </w:p>
        <w:p w14:paraId="5D65AB7E" w14:textId="31041014" w:rsidR="00C14629" w:rsidRPr="00FA79F9" w:rsidRDefault="00564BFA" w:rsidP="00C14629">
          <w:pPr>
            <w:spacing w:after="80"/>
            <w:rPr>
              <w:rFonts w:asciiTheme="majorHAnsi" w:hAnsiTheme="majorHAnsi"/>
              <w:b/>
              <w:sz w:val="18"/>
              <w:szCs w:val="18"/>
            </w:rPr>
          </w:pPr>
          <w:r>
            <w:rPr>
              <w:rFonts w:asciiTheme="majorHAnsi" w:hAnsiTheme="majorHAnsi"/>
              <w:sz w:val="18"/>
              <w:szCs w:val="18"/>
            </w:rPr>
            <w:t>per.olofsson</w:t>
          </w:r>
          <w:r w:rsidR="00765104" w:rsidRPr="00FA79F9">
            <w:rPr>
              <w:rFonts w:asciiTheme="majorHAnsi" w:hAnsiTheme="majorHAnsi"/>
              <w:sz w:val="18"/>
              <w:szCs w:val="18"/>
            </w:rPr>
            <w:t>@sinetiq.se</w:t>
          </w:r>
        </w:p>
      </w:tc>
      <w:tc>
        <w:tcPr>
          <w:tcW w:w="2268" w:type="dxa"/>
        </w:tcPr>
        <w:p w14:paraId="2070DB37" w14:textId="77777777" w:rsidR="00C14629" w:rsidRPr="00774269" w:rsidRDefault="00C14629" w:rsidP="00C14629">
          <w:pPr>
            <w:rPr>
              <w:rFonts w:asciiTheme="majorHAnsi" w:hAnsiTheme="majorHAnsi"/>
              <w:sz w:val="16"/>
              <w:szCs w:val="18"/>
            </w:rPr>
          </w:pPr>
          <w:r>
            <w:rPr>
              <w:rFonts w:asciiTheme="majorHAnsi" w:hAnsiTheme="majorHAnsi"/>
              <w:sz w:val="16"/>
              <w:szCs w:val="18"/>
            </w:rPr>
            <w:t>Page</w:t>
          </w:r>
        </w:p>
        <w:p w14:paraId="249689AD" w14:textId="77777777" w:rsidR="00C14629" w:rsidRPr="00051C46" w:rsidRDefault="0075221D" w:rsidP="00C14629">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8A06D6">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8A06D6">
            <w:rPr>
              <w:rFonts w:asciiTheme="majorHAnsi" w:hAnsiTheme="majorHAnsi" w:cs="Times New Roman"/>
              <w:noProof/>
              <w:sz w:val="18"/>
              <w:szCs w:val="18"/>
            </w:rPr>
            <w:t>7</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14:paraId="48F5AA4A" w14:textId="77777777" w:rsidR="00C14629" w:rsidRPr="00484354" w:rsidRDefault="00C14629"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n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C14629" w:rsidRPr="00C76DE5" w14:paraId="54EDCC51" w14:textId="77777777" w:rsidTr="00F034F3">
      <w:tc>
        <w:tcPr>
          <w:tcW w:w="4350" w:type="dxa"/>
        </w:tcPr>
        <w:p w14:paraId="0F8F147C" w14:textId="77777777" w:rsidR="00C14629" w:rsidRDefault="00C14629" w:rsidP="00C14629">
          <w:pPr>
            <w:rPr>
              <w:rFonts w:asciiTheme="majorHAnsi" w:hAnsiTheme="majorHAnsi"/>
              <w:b/>
              <w:sz w:val="16"/>
              <w:szCs w:val="18"/>
              <w:lang w:val="en-US"/>
            </w:rPr>
          </w:pPr>
          <w:r>
            <w:rPr>
              <w:rFonts w:asciiTheme="majorHAnsi" w:hAnsiTheme="majorHAnsi"/>
              <w:sz w:val="16"/>
              <w:szCs w:val="18"/>
              <w:lang w:val="en-US"/>
            </w:rPr>
            <w:t>Document title</w:t>
          </w:r>
        </w:p>
        <w:p w14:paraId="7F11A4F2" w14:textId="72B4505C" w:rsidR="00C14629" w:rsidRPr="002C447C" w:rsidRDefault="001722DE" w:rsidP="00FB76E0">
          <w:pPr>
            <w:spacing w:after="80"/>
            <w:rPr>
              <w:rFonts w:asciiTheme="majorHAnsi" w:hAnsiTheme="majorHAnsi"/>
              <w:sz w:val="18"/>
              <w:szCs w:val="18"/>
              <w:lang w:val="en-US"/>
            </w:rPr>
          </w:pPr>
          <w:sdt>
            <w:sdtPr>
              <w:rPr>
                <w:rFonts w:asciiTheme="majorHAnsi" w:hAnsiTheme="majorHAnsi"/>
                <w:sz w:val="18"/>
                <w:szCs w:val="18"/>
                <w:lang w:val="en-US"/>
              </w:rPr>
              <w:alias w:val="Titel"/>
              <w:tag w:val=""/>
              <w:id w:val="-425189595"/>
              <w:placeholder>
                <w:docPart w:val="524136572252C64AB944BF42CDEED50D"/>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C0DAB">
                <w:rPr>
                  <w:rFonts w:asciiTheme="majorHAnsi" w:hAnsiTheme="majorHAnsi"/>
                  <w:sz w:val="18"/>
                  <w:szCs w:val="18"/>
                  <w:lang w:val="en-US"/>
                </w:rPr>
                <w:t>ServiceRegistry</w:t>
              </w:r>
              <w:proofErr w:type="spellEnd"/>
              <w:r w:rsidR="000C0DAB">
                <w:rPr>
                  <w:rFonts w:asciiTheme="majorHAnsi" w:hAnsiTheme="majorHAnsi"/>
                  <w:sz w:val="18"/>
                  <w:szCs w:val="18"/>
                  <w:lang w:val="en-US"/>
                </w:rPr>
                <w:t xml:space="preserve"> system description (</w:t>
              </w:r>
              <w:proofErr w:type="spellStart"/>
              <w:r w:rsidR="000C0DAB">
                <w:rPr>
                  <w:rFonts w:asciiTheme="majorHAnsi" w:hAnsiTheme="majorHAnsi"/>
                  <w:sz w:val="18"/>
                  <w:szCs w:val="18"/>
                  <w:lang w:val="en-US"/>
                </w:rPr>
                <w:t>SysD</w:t>
              </w:r>
              <w:proofErr w:type="spellEnd"/>
              <w:r w:rsidR="000C0DAB">
                <w:rPr>
                  <w:rFonts w:asciiTheme="majorHAnsi" w:hAnsiTheme="majorHAnsi"/>
                  <w:sz w:val="18"/>
                  <w:szCs w:val="18"/>
                  <w:lang w:val="en-US"/>
                </w:rPr>
                <w:t>)</w:t>
              </w:r>
            </w:sdtContent>
          </w:sdt>
        </w:p>
      </w:tc>
      <w:tc>
        <w:tcPr>
          <w:tcW w:w="2268" w:type="dxa"/>
        </w:tcPr>
        <w:p w14:paraId="62F1D831" w14:textId="77777777" w:rsidR="00C14629" w:rsidRPr="00774269" w:rsidRDefault="00C14629" w:rsidP="003C4685">
          <w:pPr>
            <w:rPr>
              <w:rFonts w:asciiTheme="majorHAnsi" w:hAnsiTheme="majorHAnsi"/>
              <w:sz w:val="16"/>
              <w:szCs w:val="18"/>
            </w:rPr>
          </w:pPr>
          <w:r w:rsidRPr="00774269">
            <w:rPr>
              <w:rFonts w:asciiTheme="majorHAnsi" w:hAnsiTheme="majorHAnsi"/>
              <w:sz w:val="16"/>
              <w:szCs w:val="18"/>
            </w:rPr>
            <w:t>Version</w:t>
          </w:r>
        </w:p>
        <w:p w14:paraId="72FFA870" w14:textId="72526376" w:rsidR="00C14629" w:rsidRPr="000C55E2" w:rsidRDefault="001722DE" w:rsidP="00250CA0">
          <w:pPr>
            <w:spacing w:after="80"/>
            <w:rPr>
              <w:rFonts w:asciiTheme="majorHAnsi" w:hAnsiTheme="majorHAnsi"/>
              <w:b/>
              <w:sz w:val="18"/>
              <w:szCs w:val="18"/>
              <w:lang w:val="en-US"/>
            </w:rPr>
          </w:pPr>
          <w:sdt>
            <w:sdtPr>
              <w:rPr>
                <w:rFonts w:asciiTheme="majorHAnsi" w:hAnsiTheme="majorHAnsi"/>
                <w:sz w:val="18"/>
                <w:szCs w:val="18"/>
              </w:rPr>
              <w:alias w:val="Kategori"/>
              <w:tag w:val=""/>
              <w:id w:val="1333799350"/>
              <w:placeholder>
                <w:docPart w:val="DA659B485AFB5E4884580E58592A9E84"/>
              </w:placeholder>
              <w:dataBinding w:prefixMappings="xmlns:ns0='http://purl.org/dc/elements/1.1/' xmlns:ns1='http://schemas.openxmlformats.org/package/2006/metadata/core-properties' " w:xpath="/ns1:coreProperties[1]/ns1:category[1]" w:storeItemID="{6C3C8BC8-F283-45AE-878A-BAB7291924A1}"/>
              <w:text/>
            </w:sdtPr>
            <w:sdtContent>
              <w:del w:id="45" w:author="Per Olofsson" w:date="2023-04-14T15:29:00Z">
                <w:r w:rsidDel="001722DE">
                  <w:rPr>
                    <w:rFonts w:asciiTheme="majorHAnsi" w:hAnsiTheme="majorHAnsi"/>
                    <w:sz w:val="18"/>
                    <w:szCs w:val="18"/>
                  </w:rPr>
                  <w:delText>0.1</w:delText>
                </w:r>
              </w:del>
              <w:ins w:id="46" w:author="Per Olofsson" w:date="2023-04-14T15:29:00Z">
                <w:r>
                  <w:rPr>
                    <w:rFonts w:asciiTheme="majorHAnsi" w:hAnsiTheme="majorHAnsi"/>
                    <w:sz w:val="18"/>
                    <w:szCs w:val="18"/>
                  </w:rPr>
                  <w:t>0.</w:t>
                </w:r>
                <w:r>
                  <w:rPr>
                    <w:rFonts w:asciiTheme="majorHAnsi" w:hAnsiTheme="majorHAnsi"/>
                    <w:sz w:val="18"/>
                    <w:szCs w:val="18"/>
                  </w:rPr>
                  <w:t>2</w:t>
                </w:r>
              </w:ins>
            </w:sdtContent>
          </w:sdt>
        </w:p>
      </w:tc>
    </w:tr>
    <w:tr w:rsidR="00C14629" w:rsidRPr="00051C46" w14:paraId="4EC98587" w14:textId="77777777" w:rsidTr="00F034F3">
      <w:tc>
        <w:tcPr>
          <w:tcW w:w="4350" w:type="dxa"/>
        </w:tcPr>
        <w:p w14:paraId="41C4348A" w14:textId="77777777" w:rsidR="00C14629" w:rsidRPr="00774269" w:rsidRDefault="00C14629" w:rsidP="00C14629">
          <w:pPr>
            <w:rPr>
              <w:rFonts w:asciiTheme="majorHAnsi" w:hAnsiTheme="majorHAnsi"/>
              <w:sz w:val="16"/>
              <w:szCs w:val="18"/>
            </w:rPr>
          </w:pPr>
          <w:r w:rsidRPr="00774269">
            <w:rPr>
              <w:rFonts w:asciiTheme="majorHAnsi" w:hAnsiTheme="majorHAnsi"/>
              <w:sz w:val="16"/>
              <w:szCs w:val="18"/>
            </w:rPr>
            <w:t>Date</w:t>
          </w:r>
        </w:p>
        <w:p w14:paraId="1F20684D" w14:textId="4B980B85" w:rsidR="00C14629" w:rsidRPr="00C76DE5" w:rsidRDefault="001722DE" w:rsidP="00C14629">
          <w:pPr>
            <w:rPr>
              <w:rFonts w:asciiTheme="majorHAnsi" w:hAnsiTheme="majorHAnsi"/>
              <w:b/>
              <w:sz w:val="18"/>
              <w:szCs w:val="18"/>
            </w:rPr>
          </w:pPr>
          <w:r>
            <w:fldChar w:fldCharType="begin"/>
          </w:r>
          <w:r>
            <w:instrText xml:space="preserve"> DATE  \* MERGEFORMAT </w:instrText>
          </w:r>
          <w:r>
            <w:fldChar w:fldCharType="separate"/>
          </w:r>
          <w:ins w:id="47" w:author="Per Olofsson" w:date="2023-04-14T08:16:00Z">
            <w:r w:rsidR="00AF7312" w:rsidRPr="00AF7312">
              <w:rPr>
                <w:rFonts w:asciiTheme="majorHAnsi" w:hAnsiTheme="majorHAnsi"/>
                <w:noProof/>
                <w:sz w:val="18"/>
                <w:szCs w:val="18"/>
                <w:rPrChange w:id="48" w:author="Per Olofsson" w:date="2023-04-14T08:16:00Z">
                  <w:rPr/>
                </w:rPrChange>
              </w:rPr>
              <w:t>2023-04-14</w:t>
            </w:r>
          </w:ins>
          <w:del w:id="49" w:author="Per Olofsson" w:date="2023-04-14T08:16:00Z">
            <w:r w:rsidR="00D557E2" w:rsidRPr="00D557E2" w:rsidDel="00AF7312">
              <w:rPr>
                <w:rFonts w:asciiTheme="majorHAnsi" w:hAnsiTheme="majorHAnsi"/>
                <w:noProof/>
                <w:sz w:val="18"/>
                <w:szCs w:val="18"/>
              </w:rPr>
              <w:delText>2022-06-29</w:delText>
            </w:r>
          </w:del>
          <w:r>
            <w:rPr>
              <w:rFonts w:asciiTheme="majorHAnsi" w:hAnsiTheme="majorHAnsi"/>
              <w:noProof/>
              <w:sz w:val="18"/>
              <w:szCs w:val="18"/>
            </w:rPr>
            <w:fldChar w:fldCharType="end"/>
          </w:r>
        </w:p>
      </w:tc>
      <w:tc>
        <w:tcPr>
          <w:tcW w:w="2268" w:type="dxa"/>
        </w:tcPr>
        <w:p w14:paraId="394E2777" w14:textId="77777777" w:rsidR="00C14629" w:rsidRPr="00774269" w:rsidRDefault="00C14629" w:rsidP="003C4685">
          <w:pPr>
            <w:rPr>
              <w:rFonts w:asciiTheme="majorHAnsi" w:hAnsiTheme="majorHAnsi"/>
              <w:sz w:val="16"/>
              <w:szCs w:val="18"/>
            </w:rPr>
          </w:pPr>
          <w:r w:rsidRPr="00774269">
            <w:rPr>
              <w:rFonts w:asciiTheme="majorHAnsi" w:hAnsiTheme="majorHAnsi"/>
              <w:sz w:val="16"/>
              <w:szCs w:val="18"/>
            </w:rPr>
            <w:t xml:space="preserve">Status </w:t>
          </w:r>
        </w:p>
        <w:p w14:paraId="064CE3BD" w14:textId="77777777" w:rsidR="00DA75B6" w:rsidRDefault="001722DE" w:rsidP="00D2491B">
          <w:pPr>
            <w:spacing w:after="80"/>
            <w:rPr>
              <w:rFonts w:asciiTheme="majorHAnsi" w:hAnsiTheme="majorHAnsi"/>
              <w:b/>
              <w:sz w:val="18"/>
              <w:szCs w:val="18"/>
            </w:rPr>
          </w:pPr>
          <w:sdt>
            <w:sdtPr>
              <w:rPr>
                <w:rFonts w:asciiTheme="majorHAnsi" w:hAnsiTheme="majorHAnsi"/>
                <w:sz w:val="18"/>
                <w:szCs w:val="18"/>
              </w:rPr>
              <w:alias w:val="Status"/>
              <w:tag w:val=""/>
              <w:id w:val="377983917"/>
              <w:placeholder>
                <w:docPart w:val="85B97DDBC5EAC642BB536C14BECA2870"/>
              </w:placeholder>
              <w:dataBinding w:prefixMappings="xmlns:ns0='http://purl.org/dc/elements/1.1/' xmlns:ns1='http://schemas.openxmlformats.org/package/2006/metadata/core-properties' " w:xpath="/ns1:coreProperties[1]/ns1:contentStatus[1]" w:storeItemID="{6C3C8BC8-F283-45AE-878A-BAB7291924A1}"/>
              <w:text/>
            </w:sdtPr>
            <w:sdtEndPr/>
            <w:sdtContent>
              <w:r w:rsidR="00842D94">
                <w:rPr>
                  <w:rFonts w:asciiTheme="majorHAnsi" w:hAnsiTheme="majorHAnsi"/>
                  <w:sz w:val="18"/>
                  <w:szCs w:val="18"/>
                  <w:lang w:val="en-US"/>
                </w:rPr>
                <w:t>For Approval</w:t>
              </w:r>
            </w:sdtContent>
          </w:sdt>
        </w:p>
      </w:tc>
    </w:tr>
    <w:tr w:rsidR="00C14629" w:rsidRPr="00051C46" w14:paraId="686AC699" w14:textId="77777777" w:rsidTr="00F034F3">
      <w:tc>
        <w:tcPr>
          <w:tcW w:w="4350" w:type="dxa"/>
        </w:tcPr>
        <w:p w14:paraId="24146AE7" w14:textId="77777777" w:rsidR="00C14629" w:rsidRPr="00C76DE5" w:rsidRDefault="00C14629" w:rsidP="00C14629">
          <w:pPr>
            <w:spacing w:after="80"/>
            <w:rPr>
              <w:rFonts w:asciiTheme="majorHAnsi" w:hAnsiTheme="majorHAnsi"/>
              <w:b/>
              <w:sz w:val="18"/>
              <w:szCs w:val="18"/>
              <w:lang w:val="en-US"/>
            </w:rPr>
          </w:pPr>
        </w:p>
      </w:tc>
      <w:tc>
        <w:tcPr>
          <w:tcW w:w="2268" w:type="dxa"/>
        </w:tcPr>
        <w:p w14:paraId="3E55F81C" w14:textId="77777777" w:rsidR="00C14629" w:rsidRPr="00774269" w:rsidRDefault="00C14629" w:rsidP="003C4685">
          <w:pPr>
            <w:rPr>
              <w:rFonts w:asciiTheme="majorHAnsi" w:hAnsiTheme="majorHAnsi"/>
              <w:sz w:val="16"/>
              <w:szCs w:val="18"/>
            </w:rPr>
          </w:pPr>
          <w:r>
            <w:rPr>
              <w:rFonts w:asciiTheme="majorHAnsi" w:hAnsiTheme="majorHAnsi"/>
              <w:sz w:val="16"/>
              <w:szCs w:val="18"/>
            </w:rPr>
            <w:t>Page</w:t>
          </w:r>
        </w:p>
        <w:p w14:paraId="031C1BFF" w14:textId="77777777" w:rsidR="00C14629" w:rsidRPr="00051C46" w:rsidRDefault="0075221D"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8A06D6">
            <w:rPr>
              <w:rFonts w:asciiTheme="majorHAnsi" w:hAnsiTheme="majorHAnsi" w:cs="Times New Roman"/>
              <w:noProof/>
              <w:sz w:val="18"/>
              <w:szCs w:val="18"/>
            </w:rPr>
            <w:t>7</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8A06D6">
            <w:rPr>
              <w:rFonts w:asciiTheme="majorHAnsi" w:hAnsiTheme="majorHAnsi" w:cs="Times New Roman"/>
              <w:noProof/>
              <w:sz w:val="18"/>
              <w:szCs w:val="18"/>
            </w:rPr>
            <w:t>7</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14:paraId="6351C7EE" w14:textId="77777777" w:rsidR="00C14629" w:rsidRPr="00484354" w:rsidRDefault="00C14629"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752" behindDoc="1" locked="0" layoutInCell="1" allowOverlap="1" wp14:anchorId="13D07160" wp14:editId="3E9A3BA1">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772E"/>
    <w:multiLevelType w:val="hybridMultilevel"/>
    <w:tmpl w:val="9F6EA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4C6423"/>
    <w:multiLevelType w:val="hybridMultilevel"/>
    <w:tmpl w:val="357405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0C4CBC"/>
    <w:multiLevelType w:val="hybridMultilevel"/>
    <w:tmpl w:val="1994C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B453E5"/>
    <w:multiLevelType w:val="hybridMultilevel"/>
    <w:tmpl w:val="84040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3FF4F19"/>
    <w:multiLevelType w:val="multilevel"/>
    <w:tmpl w:val="229400AC"/>
    <w:styleLink w:val="Arrowhead2"/>
    <w:lvl w:ilvl="0">
      <w:start w:val="1"/>
      <w:numFmt w:val="decimal"/>
      <w:pStyle w:val="Rubrik"/>
      <w:lvlText w:val="%1."/>
      <w:lvlJc w:val="left"/>
      <w:pPr>
        <w:ind w:left="360" w:hanging="360"/>
      </w:pPr>
      <w:rPr>
        <w:rFonts w:hint="default"/>
      </w:rPr>
    </w:lvl>
    <w:lvl w:ilvl="1">
      <w:start w:val="1"/>
      <w:numFmt w:val="decimal"/>
      <w:pStyle w:val="Rubrik1"/>
      <w:lvlText w:val="%1.%2."/>
      <w:lvlJc w:val="left"/>
      <w:pPr>
        <w:ind w:left="366" w:hanging="432"/>
      </w:pPr>
      <w:rPr>
        <w:rFonts w:hint="default"/>
      </w:rPr>
    </w:lvl>
    <w:lvl w:ilvl="2">
      <w:start w:val="1"/>
      <w:numFmt w:val="decimal"/>
      <w:pStyle w:val="Rubrik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6" w15:restartNumberingAfterBreak="0">
    <w:nsid w:val="49C95E6F"/>
    <w:multiLevelType w:val="hybridMultilevel"/>
    <w:tmpl w:val="01B8472C"/>
    <w:lvl w:ilvl="0" w:tplc="35BE398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066B15"/>
    <w:multiLevelType w:val="hybridMultilevel"/>
    <w:tmpl w:val="BDD2C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Rubrik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57400955">
    <w:abstractNumId w:val="8"/>
  </w:num>
  <w:num w:numId="2" w16cid:durableId="154229888">
    <w:abstractNumId w:val="9"/>
  </w:num>
  <w:num w:numId="3" w16cid:durableId="828835000">
    <w:abstractNumId w:val="4"/>
  </w:num>
  <w:num w:numId="4" w16cid:durableId="923102632">
    <w:abstractNumId w:val="5"/>
  </w:num>
  <w:num w:numId="5" w16cid:durableId="1251541771">
    <w:abstractNumId w:val="0"/>
  </w:num>
  <w:num w:numId="6" w16cid:durableId="1550146079">
    <w:abstractNumId w:val="3"/>
  </w:num>
  <w:num w:numId="7" w16cid:durableId="781073910">
    <w:abstractNumId w:val="7"/>
  </w:num>
  <w:num w:numId="8" w16cid:durableId="289746242">
    <w:abstractNumId w:val="2"/>
  </w:num>
  <w:num w:numId="9" w16cid:durableId="2066562778">
    <w:abstractNumId w:val="5"/>
    <w:lvlOverride w:ilvl="0">
      <w:lvl w:ilvl="0">
        <w:start w:val="1"/>
        <w:numFmt w:val="decimal"/>
        <w:pStyle w:val="Rubrik"/>
        <w:lvlText w:val="%1."/>
        <w:lvlJc w:val="left"/>
        <w:pPr>
          <w:ind w:left="360" w:hanging="360"/>
        </w:pPr>
        <w:rPr>
          <w:rFonts w:hint="default"/>
          <w:lang w:val="en-US"/>
        </w:rPr>
      </w:lvl>
    </w:lvlOverride>
  </w:num>
  <w:num w:numId="10" w16cid:durableId="1325360179">
    <w:abstractNumId w:val="1"/>
  </w:num>
  <w:num w:numId="11" w16cid:durableId="1653095610">
    <w:abstractNumId w:val="6"/>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 Olofsson">
    <w15:presenceInfo w15:providerId="AD" w15:userId="S::per.olofsson@sinetiq.se::90758d30-5ed5-43c1-99e4-8b7e5a389267"/>
  </w15:person>
  <w15:person w15:author="Henrik Bylund">
    <w15:presenceInfo w15:providerId="AD" w15:userId="S::henrik.bylund@sinetiq.se::ab841810-d543-49b9-93cb-70a554adc4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D8"/>
    <w:rsid w:val="00006A8F"/>
    <w:rsid w:val="00017B3D"/>
    <w:rsid w:val="0002612C"/>
    <w:rsid w:val="00026922"/>
    <w:rsid w:val="000271F1"/>
    <w:rsid w:val="00037D58"/>
    <w:rsid w:val="00051C46"/>
    <w:rsid w:val="00057DC6"/>
    <w:rsid w:val="00062590"/>
    <w:rsid w:val="00063EDB"/>
    <w:rsid w:val="00071587"/>
    <w:rsid w:val="0007393D"/>
    <w:rsid w:val="00080E87"/>
    <w:rsid w:val="00081ECA"/>
    <w:rsid w:val="00090B28"/>
    <w:rsid w:val="0009207E"/>
    <w:rsid w:val="000932FC"/>
    <w:rsid w:val="00094477"/>
    <w:rsid w:val="00097468"/>
    <w:rsid w:val="000A16BA"/>
    <w:rsid w:val="000A4D55"/>
    <w:rsid w:val="000B1D0D"/>
    <w:rsid w:val="000B266F"/>
    <w:rsid w:val="000B56E1"/>
    <w:rsid w:val="000C0DAB"/>
    <w:rsid w:val="000C192B"/>
    <w:rsid w:val="000C26BA"/>
    <w:rsid w:val="000C3C01"/>
    <w:rsid w:val="000C55E2"/>
    <w:rsid w:val="000D64A9"/>
    <w:rsid w:val="000F0399"/>
    <w:rsid w:val="000F1AF6"/>
    <w:rsid w:val="000F1DC5"/>
    <w:rsid w:val="000F5313"/>
    <w:rsid w:val="000F5F43"/>
    <w:rsid w:val="00103D61"/>
    <w:rsid w:val="00105116"/>
    <w:rsid w:val="00107A43"/>
    <w:rsid w:val="001133F8"/>
    <w:rsid w:val="00116F99"/>
    <w:rsid w:val="00121138"/>
    <w:rsid w:val="00121E6B"/>
    <w:rsid w:val="00133006"/>
    <w:rsid w:val="00133D91"/>
    <w:rsid w:val="00136058"/>
    <w:rsid w:val="00144810"/>
    <w:rsid w:val="001452F3"/>
    <w:rsid w:val="0015222C"/>
    <w:rsid w:val="0015462B"/>
    <w:rsid w:val="001567D9"/>
    <w:rsid w:val="00160888"/>
    <w:rsid w:val="00163433"/>
    <w:rsid w:val="001722DE"/>
    <w:rsid w:val="00175BF4"/>
    <w:rsid w:val="00176325"/>
    <w:rsid w:val="001935DB"/>
    <w:rsid w:val="001A250D"/>
    <w:rsid w:val="001A4A51"/>
    <w:rsid w:val="001A4D33"/>
    <w:rsid w:val="001B4145"/>
    <w:rsid w:val="001C7E60"/>
    <w:rsid w:val="001D4921"/>
    <w:rsid w:val="001D6D1D"/>
    <w:rsid w:val="001E03CF"/>
    <w:rsid w:val="001E2857"/>
    <w:rsid w:val="001E3FB4"/>
    <w:rsid w:val="001F35FC"/>
    <w:rsid w:val="001F4D7E"/>
    <w:rsid w:val="001F6953"/>
    <w:rsid w:val="00203A58"/>
    <w:rsid w:val="00206A99"/>
    <w:rsid w:val="00213432"/>
    <w:rsid w:val="00214BD8"/>
    <w:rsid w:val="00215829"/>
    <w:rsid w:val="00225C0B"/>
    <w:rsid w:val="0024460A"/>
    <w:rsid w:val="00250CA0"/>
    <w:rsid w:val="002519B7"/>
    <w:rsid w:val="00252D9B"/>
    <w:rsid w:val="0025487D"/>
    <w:rsid w:val="00260BB3"/>
    <w:rsid w:val="00266D24"/>
    <w:rsid w:val="00280F73"/>
    <w:rsid w:val="0028645C"/>
    <w:rsid w:val="002A15F1"/>
    <w:rsid w:val="002A2272"/>
    <w:rsid w:val="002A2CEF"/>
    <w:rsid w:val="002A35AC"/>
    <w:rsid w:val="002A5660"/>
    <w:rsid w:val="002A7277"/>
    <w:rsid w:val="002B2A6E"/>
    <w:rsid w:val="002B783D"/>
    <w:rsid w:val="002C447C"/>
    <w:rsid w:val="002C58D9"/>
    <w:rsid w:val="002D0A29"/>
    <w:rsid w:val="002D43F3"/>
    <w:rsid w:val="002D58D2"/>
    <w:rsid w:val="002F3B76"/>
    <w:rsid w:val="002F60D5"/>
    <w:rsid w:val="00302324"/>
    <w:rsid w:val="00310492"/>
    <w:rsid w:val="00311848"/>
    <w:rsid w:val="00313CCA"/>
    <w:rsid w:val="00320C10"/>
    <w:rsid w:val="00321570"/>
    <w:rsid w:val="00321A18"/>
    <w:rsid w:val="003237A2"/>
    <w:rsid w:val="00351310"/>
    <w:rsid w:val="00356ADC"/>
    <w:rsid w:val="0036542B"/>
    <w:rsid w:val="0037225C"/>
    <w:rsid w:val="00385F56"/>
    <w:rsid w:val="0038700D"/>
    <w:rsid w:val="003915D0"/>
    <w:rsid w:val="00392A6B"/>
    <w:rsid w:val="00393178"/>
    <w:rsid w:val="003A15CD"/>
    <w:rsid w:val="003C24F2"/>
    <w:rsid w:val="003C2AAB"/>
    <w:rsid w:val="003C4685"/>
    <w:rsid w:val="003D02DA"/>
    <w:rsid w:val="003D38BB"/>
    <w:rsid w:val="003D4111"/>
    <w:rsid w:val="003D6385"/>
    <w:rsid w:val="003D64A9"/>
    <w:rsid w:val="003D6FA0"/>
    <w:rsid w:val="003E1E0F"/>
    <w:rsid w:val="003E3999"/>
    <w:rsid w:val="003E41F1"/>
    <w:rsid w:val="003F03AC"/>
    <w:rsid w:val="003F0A38"/>
    <w:rsid w:val="003F690E"/>
    <w:rsid w:val="00405FAF"/>
    <w:rsid w:val="00406FA1"/>
    <w:rsid w:val="00407139"/>
    <w:rsid w:val="0041576F"/>
    <w:rsid w:val="00421D97"/>
    <w:rsid w:val="00423B9A"/>
    <w:rsid w:val="004349AE"/>
    <w:rsid w:val="00440CF8"/>
    <w:rsid w:val="00450015"/>
    <w:rsid w:val="00452626"/>
    <w:rsid w:val="0045266A"/>
    <w:rsid w:val="00454360"/>
    <w:rsid w:val="00457563"/>
    <w:rsid w:val="00463DE5"/>
    <w:rsid w:val="00467CF2"/>
    <w:rsid w:val="00484354"/>
    <w:rsid w:val="00490B1E"/>
    <w:rsid w:val="00493EFD"/>
    <w:rsid w:val="0049461D"/>
    <w:rsid w:val="004A6835"/>
    <w:rsid w:val="004B0635"/>
    <w:rsid w:val="004B25BF"/>
    <w:rsid w:val="004C171A"/>
    <w:rsid w:val="004C647B"/>
    <w:rsid w:val="004D59EE"/>
    <w:rsid w:val="004D6A97"/>
    <w:rsid w:val="004E2510"/>
    <w:rsid w:val="004E3F29"/>
    <w:rsid w:val="004E622F"/>
    <w:rsid w:val="004F42CA"/>
    <w:rsid w:val="004F4F3D"/>
    <w:rsid w:val="004F5AA7"/>
    <w:rsid w:val="004F73D2"/>
    <w:rsid w:val="005079FB"/>
    <w:rsid w:val="00512379"/>
    <w:rsid w:val="00513C62"/>
    <w:rsid w:val="0051583A"/>
    <w:rsid w:val="00522F6F"/>
    <w:rsid w:val="00523ACA"/>
    <w:rsid w:val="005332A8"/>
    <w:rsid w:val="0053417A"/>
    <w:rsid w:val="005406B3"/>
    <w:rsid w:val="00544FC1"/>
    <w:rsid w:val="00555205"/>
    <w:rsid w:val="00561481"/>
    <w:rsid w:val="0056163D"/>
    <w:rsid w:val="005630CC"/>
    <w:rsid w:val="00564BFA"/>
    <w:rsid w:val="00567F63"/>
    <w:rsid w:val="005771AE"/>
    <w:rsid w:val="005923A7"/>
    <w:rsid w:val="00592C6D"/>
    <w:rsid w:val="0059672A"/>
    <w:rsid w:val="005A27BB"/>
    <w:rsid w:val="005B08D8"/>
    <w:rsid w:val="005B1E7A"/>
    <w:rsid w:val="005C55DB"/>
    <w:rsid w:val="005D5F1F"/>
    <w:rsid w:val="005D7B7C"/>
    <w:rsid w:val="005E0F09"/>
    <w:rsid w:val="005F250C"/>
    <w:rsid w:val="005F3371"/>
    <w:rsid w:val="00604883"/>
    <w:rsid w:val="00604A60"/>
    <w:rsid w:val="00612E88"/>
    <w:rsid w:val="00613CB7"/>
    <w:rsid w:val="00616660"/>
    <w:rsid w:val="00636607"/>
    <w:rsid w:val="006408F3"/>
    <w:rsid w:val="00641374"/>
    <w:rsid w:val="00642681"/>
    <w:rsid w:val="00650158"/>
    <w:rsid w:val="00653EB6"/>
    <w:rsid w:val="00654779"/>
    <w:rsid w:val="00657CF9"/>
    <w:rsid w:val="006652F1"/>
    <w:rsid w:val="00680E6D"/>
    <w:rsid w:val="00683399"/>
    <w:rsid w:val="0068363E"/>
    <w:rsid w:val="0068602D"/>
    <w:rsid w:val="006868E1"/>
    <w:rsid w:val="00687D41"/>
    <w:rsid w:val="00691555"/>
    <w:rsid w:val="00695792"/>
    <w:rsid w:val="006A0655"/>
    <w:rsid w:val="006A078F"/>
    <w:rsid w:val="006A60D0"/>
    <w:rsid w:val="006B1802"/>
    <w:rsid w:val="006B36BE"/>
    <w:rsid w:val="006C5C66"/>
    <w:rsid w:val="006C6989"/>
    <w:rsid w:val="006C6ED1"/>
    <w:rsid w:val="006D2C63"/>
    <w:rsid w:val="006D4D0A"/>
    <w:rsid w:val="006D4EF6"/>
    <w:rsid w:val="006F1ADC"/>
    <w:rsid w:val="006F40D7"/>
    <w:rsid w:val="006F7B60"/>
    <w:rsid w:val="00700EC2"/>
    <w:rsid w:val="00706C92"/>
    <w:rsid w:val="00707C81"/>
    <w:rsid w:val="00714FC4"/>
    <w:rsid w:val="00717918"/>
    <w:rsid w:val="007367D0"/>
    <w:rsid w:val="007411E9"/>
    <w:rsid w:val="0074537F"/>
    <w:rsid w:val="00747882"/>
    <w:rsid w:val="00750752"/>
    <w:rsid w:val="00750A6B"/>
    <w:rsid w:val="0075221D"/>
    <w:rsid w:val="007539F7"/>
    <w:rsid w:val="00754CF0"/>
    <w:rsid w:val="007559B9"/>
    <w:rsid w:val="00765104"/>
    <w:rsid w:val="0076685D"/>
    <w:rsid w:val="00772BA8"/>
    <w:rsid w:val="00773E3A"/>
    <w:rsid w:val="00774269"/>
    <w:rsid w:val="00776736"/>
    <w:rsid w:val="00786E47"/>
    <w:rsid w:val="007913FF"/>
    <w:rsid w:val="00795854"/>
    <w:rsid w:val="007A0C81"/>
    <w:rsid w:val="007A4979"/>
    <w:rsid w:val="007B2395"/>
    <w:rsid w:val="007B2E4D"/>
    <w:rsid w:val="007B4053"/>
    <w:rsid w:val="007B68AF"/>
    <w:rsid w:val="007B7581"/>
    <w:rsid w:val="007C3A83"/>
    <w:rsid w:val="007C50F4"/>
    <w:rsid w:val="007D203A"/>
    <w:rsid w:val="007D3C4E"/>
    <w:rsid w:val="007E0BEA"/>
    <w:rsid w:val="007E2F69"/>
    <w:rsid w:val="00804DB3"/>
    <w:rsid w:val="00810572"/>
    <w:rsid w:val="00810618"/>
    <w:rsid w:val="00817905"/>
    <w:rsid w:val="00842D94"/>
    <w:rsid w:val="008523A1"/>
    <w:rsid w:val="00853191"/>
    <w:rsid w:val="008557C9"/>
    <w:rsid w:val="00860543"/>
    <w:rsid w:val="008633F3"/>
    <w:rsid w:val="0086463F"/>
    <w:rsid w:val="00866E46"/>
    <w:rsid w:val="00870828"/>
    <w:rsid w:val="00876D5C"/>
    <w:rsid w:val="00877D4A"/>
    <w:rsid w:val="0089473B"/>
    <w:rsid w:val="008A06D6"/>
    <w:rsid w:val="008A7302"/>
    <w:rsid w:val="008B1C86"/>
    <w:rsid w:val="008B39B7"/>
    <w:rsid w:val="008B68C6"/>
    <w:rsid w:val="008B78A0"/>
    <w:rsid w:val="008C3E61"/>
    <w:rsid w:val="008C69AD"/>
    <w:rsid w:val="008D007E"/>
    <w:rsid w:val="008D046A"/>
    <w:rsid w:val="008D3FC8"/>
    <w:rsid w:val="008D5D0C"/>
    <w:rsid w:val="008E6670"/>
    <w:rsid w:val="008F6A0C"/>
    <w:rsid w:val="00901FFD"/>
    <w:rsid w:val="009179ED"/>
    <w:rsid w:val="00926953"/>
    <w:rsid w:val="00926F8E"/>
    <w:rsid w:val="00930E3B"/>
    <w:rsid w:val="00932639"/>
    <w:rsid w:val="00933CD2"/>
    <w:rsid w:val="0094013D"/>
    <w:rsid w:val="00945198"/>
    <w:rsid w:val="00945E96"/>
    <w:rsid w:val="00946C07"/>
    <w:rsid w:val="0095269C"/>
    <w:rsid w:val="00961351"/>
    <w:rsid w:val="009651FD"/>
    <w:rsid w:val="00971299"/>
    <w:rsid w:val="00971621"/>
    <w:rsid w:val="00973310"/>
    <w:rsid w:val="00974A31"/>
    <w:rsid w:val="00975145"/>
    <w:rsid w:val="00975A51"/>
    <w:rsid w:val="0099431D"/>
    <w:rsid w:val="009A0F8F"/>
    <w:rsid w:val="009A3B09"/>
    <w:rsid w:val="009A7920"/>
    <w:rsid w:val="009B6057"/>
    <w:rsid w:val="009C281F"/>
    <w:rsid w:val="009C59D1"/>
    <w:rsid w:val="009F0CDA"/>
    <w:rsid w:val="009F2B59"/>
    <w:rsid w:val="009F4998"/>
    <w:rsid w:val="00A001D5"/>
    <w:rsid w:val="00A02DDF"/>
    <w:rsid w:val="00A04F42"/>
    <w:rsid w:val="00A16EF6"/>
    <w:rsid w:val="00A208B3"/>
    <w:rsid w:val="00A30697"/>
    <w:rsid w:val="00A44937"/>
    <w:rsid w:val="00A55B60"/>
    <w:rsid w:val="00A6168A"/>
    <w:rsid w:val="00A71C80"/>
    <w:rsid w:val="00A72C75"/>
    <w:rsid w:val="00A753FF"/>
    <w:rsid w:val="00A75821"/>
    <w:rsid w:val="00A94407"/>
    <w:rsid w:val="00A958DC"/>
    <w:rsid w:val="00A963DB"/>
    <w:rsid w:val="00A97E6A"/>
    <w:rsid w:val="00AA4221"/>
    <w:rsid w:val="00AB2377"/>
    <w:rsid w:val="00AB2AC4"/>
    <w:rsid w:val="00AB5DBB"/>
    <w:rsid w:val="00AC2C37"/>
    <w:rsid w:val="00AC676C"/>
    <w:rsid w:val="00AE0C4E"/>
    <w:rsid w:val="00AE4F91"/>
    <w:rsid w:val="00AF7312"/>
    <w:rsid w:val="00AF75C8"/>
    <w:rsid w:val="00B061A5"/>
    <w:rsid w:val="00B12718"/>
    <w:rsid w:val="00B37AE5"/>
    <w:rsid w:val="00B429AD"/>
    <w:rsid w:val="00B45072"/>
    <w:rsid w:val="00B45256"/>
    <w:rsid w:val="00B51F13"/>
    <w:rsid w:val="00B51F42"/>
    <w:rsid w:val="00B54B57"/>
    <w:rsid w:val="00B57C2C"/>
    <w:rsid w:val="00B60C0F"/>
    <w:rsid w:val="00B6110D"/>
    <w:rsid w:val="00B63A4D"/>
    <w:rsid w:val="00B644E7"/>
    <w:rsid w:val="00B709B0"/>
    <w:rsid w:val="00B74BA0"/>
    <w:rsid w:val="00B7696B"/>
    <w:rsid w:val="00B82084"/>
    <w:rsid w:val="00B83226"/>
    <w:rsid w:val="00B9053A"/>
    <w:rsid w:val="00BA52DD"/>
    <w:rsid w:val="00BA54CB"/>
    <w:rsid w:val="00BB58EE"/>
    <w:rsid w:val="00BC537E"/>
    <w:rsid w:val="00BD3322"/>
    <w:rsid w:val="00BE135C"/>
    <w:rsid w:val="00BE1721"/>
    <w:rsid w:val="00BE4572"/>
    <w:rsid w:val="00BE694F"/>
    <w:rsid w:val="00BF2C7A"/>
    <w:rsid w:val="00C01AC0"/>
    <w:rsid w:val="00C035B1"/>
    <w:rsid w:val="00C14629"/>
    <w:rsid w:val="00C30111"/>
    <w:rsid w:val="00C37C6D"/>
    <w:rsid w:val="00C409D4"/>
    <w:rsid w:val="00C57D01"/>
    <w:rsid w:val="00C61115"/>
    <w:rsid w:val="00C61F11"/>
    <w:rsid w:val="00C67DE4"/>
    <w:rsid w:val="00C76331"/>
    <w:rsid w:val="00C76DE5"/>
    <w:rsid w:val="00C91984"/>
    <w:rsid w:val="00C97255"/>
    <w:rsid w:val="00CA10F7"/>
    <w:rsid w:val="00CA1CA9"/>
    <w:rsid w:val="00CA2E8A"/>
    <w:rsid w:val="00CA5428"/>
    <w:rsid w:val="00CB08D4"/>
    <w:rsid w:val="00CB1F22"/>
    <w:rsid w:val="00CB57BA"/>
    <w:rsid w:val="00CC4899"/>
    <w:rsid w:val="00CF1729"/>
    <w:rsid w:val="00CF1D75"/>
    <w:rsid w:val="00CF3B6B"/>
    <w:rsid w:val="00CF4746"/>
    <w:rsid w:val="00D023C9"/>
    <w:rsid w:val="00D0286E"/>
    <w:rsid w:val="00D10291"/>
    <w:rsid w:val="00D120B0"/>
    <w:rsid w:val="00D13FE1"/>
    <w:rsid w:val="00D15CAE"/>
    <w:rsid w:val="00D21D50"/>
    <w:rsid w:val="00D241E3"/>
    <w:rsid w:val="00D2440E"/>
    <w:rsid w:val="00D2491B"/>
    <w:rsid w:val="00D304E5"/>
    <w:rsid w:val="00D34F23"/>
    <w:rsid w:val="00D477C9"/>
    <w:rsid w:val="00D50A00"/>
    <w:rsid w:val="00D557E2"/>
    <w:rsid w:val="00D565E9"/>
    <w:rsid w:val="00D56699"/>
    <w:rsid w:val="00D60712"/>
    <w:rsid w:val="00D62DB6"/>
    <w:rsid w:val="00D76125"/>
    <w:rsid w:val="00D84853"/>
    <w:rsid w:val="00D8497A"/>
    <w:rsid w:val="00D941F0"/>
    <w:rsid w:val="00DA065D"/>
    <w:rsid w:val="00DA71CF"/>
    <w:rsid w:val="00DA75B6"/>
    <w:rsid w:val="00DB36AC"/>
    <w:rsid w:val="00DB3B5A"/>
    <w:rsid w:val="00DB4294"/>
    <w:rsid w:val="00DB7F1E"/>
    <w:rsid w:val="00DC1D7F"/>
    <w:rsid w:val="00DD38D3"/>
    <w:rsid w:val="00DD3C36"/>
    <w:rsid w:val="00DE38B4"/>
    <w:rsid w:val="00DF244E"/>
    <w:rsid w:val="00DF679C"/>
    <w:rsid w:val="00E00AAE"/>
    <w:rsid w:val="00E041B0"/>
    <w:rsid w:val="00E05C4D"/>
    <w:rsid w:val="00E108E3"/>
    <w:rsid w:val="00E21709"/>
    <w:rsid w:val="00E24E13"/>
    <w:rsid w:val="00E3338B"/>
    <w:rsid w:val="00E41B5C"/>
    <w:rsid w:val="00E461AB"/>
    <w:rsid w:val="00E71D07"/>
    <w:rsid w:val="00E76584"/>
    <w:rsid w:val="00E76CE9"/>
    <w:rsid w:val="00E8132A"/>
    <w:rsid w:val="00E9021B"/>
    <w:rsid w:val="00EA0864"/>
    <w:rsid w:val="00EA5C51"/>
    <w:rsid w:val="00EB390C"/>
    <w:rsid w:val="00EB3987"/>
    <w:rsid w:val="00EB3FCC"/>
    <w:rsid w:val="00EC3C8A"/>
    <w:rsid w:val="00EE1F4A"/>
    <w:rsid w:val="00EF2FF5"/>
    <w:rsid w:val="00F034F3"/>
    <w:rsid w:val="00F122E7"/>
    <w:rsid w:val="00F151FD"/>
    <w:rsid w:val="00F27A80"/>
    <w:rsid w:val="00F3444F"/>
    <w:rsid w:val="00F35EB7"/>
    <w:rsid w:val="00F41C5A"/>
    <w:rsid w:val="00F41EF4"/>
    <w:rsid w:val="00F44931"/>
    <w:rsid w:val="00F4627A"/>
    <w:rsid w:val="00F706C4"/>
    <w:rsid w:val="00F7128B"/>
    <w:rsid w:val="00F73859"/>
    <w:rsid w:val="00F75337"/>
    <w:rsid w:val="00F76EA4"/>
    <w:rsid w:val="00F91C75"/>
    <w:rsid w:val="00F96952"/>
    <w:rsid w:val="00F96CE3"/>
    <w:rsid w:val="00F97395"/>
    <w:rsid w:val="00FA66BF"/>
    <w:rsid w:val="00FA6939"/>
    <w:rsid w:val="00FA79F9"/>
    <w:rsid w:val="00FB006E"/>
    <w:rsid w:val="00FB4372"/>
    <w:rsid w:val="00FB4476"/>
    <w:rsid w:val="00FB76E0"/>
    <w:rsid w:val="00FC2A73"/>
    <w:rsid w:val="00FC358C"/>
    <w:rsid w:val="00FD0AD2"/>
    <w:rsid w:val="00FD13D8"/>
    <w:rsid w:val="00FD5FE0"/>
    <w:rsid w:val="00FD7D7D"/>
    <w:rsid w:val="00FE6CEE"/>
    <w:rsid w:val="00FF3602"/>
    <w:rsid w:val="00FF7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BC19AB"/>
  <w15:docId w15:val="{F7BDD0C3-1E20-5843-A7D1-F20B62DE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86E47"/>
  </w:style>
  <w:style w:type="paragraph" w:styleId="Rubrik1">
    <w:name w:val="heading 1"/>
    <w:aliases w:val="Heading2"/>
    <w:basedOn w:val="Rubrik"/>
    <w:next w:val="Brdtext"/>
    <w:link w:val="Rubrik1Char"/>
    <w:autoRedefine/>
    <w:uiPriority w:val="9"/>
    <w:qFormat/>
    <w:rsid w:val="00AB2AC4"/>
    <w:pPr>
      <w:keepNext/>
      <w:keepLines/>
      <w:numPr>
        <w:ilvl w:val="1"/>
      </w:numPr>
      <w:tabs>
        <w:tab w:val="clear" w:pos="567"/>
        <w:tab w:val="left" w:pos="1701"/>
        <w:tab w:val="left" w:pos="2268"/>
      </w:tabs>
      <w:spacing w:before="200" w:after="80"/>
      <w:outlineLvl w:val="0"/>
    </w:pPr>
    <w:rPr>
      <w:rFonts w:eastAsia="Times New Roman" w:cstheme="majorBidi"/>
      <w:b/>
      <w:color w:val="000000" w:themeColor="text1"/>
      <w:sz w:val="32"/>
      <w:szCs w:val="32"/>
    </w:rPr>
  </w:style>
  <w:style w:type="paragraph" w:styleId="Rubrik2">
    <w:name w:val="heading 2"/>
    <w:aliases w:val="Heading3"/>
    <w:next w:val="Brdtext"/>
    <w:link w:val="Rubrik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Rubrik3">
    <w:name w:val="heading 3"/>
    <w:aliases w:val="Rubrik 33"/>
    <w:basedOn w:val="Normal"/>
    <w:next w:val="Normal"/>
    <w:link w:val="Rubrik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eading2 Char"/>
    <w:basedOn w:val="Standardstycketeckensnitt"/>
    <w:link w:val="Rubrik1"/>
    <w:uiPriority w:val="9"/>
    <w:rsid w:val="00AB2AC4"/>
    <w:rPr>
      <w:rFonts w:ascii="Calibri" w:eastAsia="Times New Roman" w:hAnsi="Calibri" w:cstheme="majorBidi"/>
      <w:b/>
      <w:color w:val="000000" w:themeColor="text1"/>
      <w:sz w:val="32"/>
      <w:szCs w:val="32"/>
      <w:lang w:val="en-GB" w:eastAsia="en-US"/>
    </w:rPr>
  </w:style>
  <w:style w:type="character" w:customStyle="1" w:styleId="Rubrik2Char">
    <w:name w:val="Rubrik 2 Char"/>
    <w:aliases w:val="Heading3 Char"/>
    <w:basedOn w:val="Standardstycketeckensnitt"/>
    <w:link w:val="Rubrik2"/>
    <w:uiPriority w:val="9"/>
    <w:rsid w:val="00F41EF4"/>
    <w:rPr>
      <w:rFonts w:ascii="Calibri" w:eastAsiaTheme="majorEastAsia" w:hAnsi="Calibri" w:cstheme="majorBidi"/>
      <w:b/>
      <w:color w:val="000000" w:themeColor="text1"/>
      <w:sz w:val="28"/>
      <w:szCs w:val="28"/>
      <w:lang w:eastAsia="en-US"/>
    </w:rPr>
  </w:style>
  <w:style w:type="paragraph" w:styleId="Sidhuvud">
    <w:name w:val="header"/>
    <w:basedOn w:val="Normal"/>
    <w:link w:val="SidhuvudChar"/>
    <w:unhideWhenUsed/>
    <w:rsid w:val="003D4111"/>
    <w:pPr>
      <w:tabs>
        <w:tab w:val="center" w:pos="4536"/>
        <w:tab w:val="right" w:pos="9072"/>
      </w:tabs>
    </w:pPr>
  </w:style>
  <w:style w:type="character" w:customStyle="1" w:styleId="SidhuvudChar">
    <w:name w:val="Sidhuvud Char"/>
    <w:basedOn w:val="Standardstycketeckensnitt"/>
    <w:link w:val="Sidhuvud"/>
    <w:uiPriority w:val="99"/>
    <w:rsid w:val="003D4111"/>
  </w:style>
  <w:style w:type="paragraph" w:styleId="Sidfot">
    <w:name w:val="footer"/>
    <w:basedOn w:val="Normal"/>
    <w:link w:val="SidfotChar"/>
    <w:uiPriority w:val="99"/>
    <w:unhideWhenUsed/>
    <w:rsid w:val="00252D9B"/>
    <w:pPr>
      <w:tabs>
        <w:tab w:val="center" w:pos="4536"/>
        <w:tab w:val="right" w:pos="9072"/>
      </w:tabs>
    </w:pPr>
  </w:style>
  <w:style w:type="character" w:customStyle="1" w:styleId="SidfotChar">
    <w:name w:val="Sidfot Char"/>
    <w:basedOn w:val="Standardstycketeckensnitt"/>
    <w:link w:val="Sidfot"/>
    <w:uiPriority w:val="99"/>
    <w:rsid w:val="00252D9B"/>
  </w:style>
  <w:style w:type="paragraph" w:styleId="Rubrik">
    <w:name w:val="Title"/>
    <w:aliases w:val="Heading1"/>
    <w:next w:val="Brdtext"/>
    <w:link w:val="RubrikChar"/>
    <w:autoRedefine/>
    <w:uiPriority w:val="1"/>
    <w:qFormat/>
    <w:rsid w:val="000271F1"/>
    <w:pPr>
      <w:numPr>
        <w:numId w:val="4"/>
      </w:numPr>
      <w:tabs>
        <w:tab w:val="left" w:pos="567"/>
        <w:tab w:val="left" w:pos="1134"/>
      </w:tabs>
      <w:spacing w:before="600" w:after="160" w:line="480" w:lineRule="exact"/>
      <w:ind w:left="357" w:hanging="357"/>
    </w:pPr>
    <w:rPr>
      <w:rFonts w:ascii="Calibri" w:eastAsia="MS PGothic" w:hAnsi="Calibri" w:cs="Lucida Grande"/>
      <w:sz w:val="48"/>
      <w:szCs w:val="48"/>
      <w:lang w:val="en-GB" w:eastAsia="en-US"/>
    </w:rPr>
  </w:style>
  <w:style w:type="character" w:customStyle="1" w:styleId="RubrikChar">
    <w:name w:val="Rubrik Char"/>
    <w:aliases w:val="Heading1 Char"/>
    <w:basedOn w:val="Standardstycketeckensnitt"/>
    <w:link w:val="Rubrik"/>
    <w:uiPriority w:val="1"/>
    <w:rsid w:val="000271F1"/>
    <w:rPr>
      <w:rFonts w:ascii="Calibri" w:eastAsia="MS PGothic" w:hAnsi="Calibri" w:cs="Lucida Grande"/>
      <w:sz w:val="48"/>
      <w:szCs w:val="48"/>
      <w:lang w:val="en-GB" w:eastAsia="en-US"/>
    </w:rPr>
  </w:style>
  <w:style w:type="paragraph" w:styleId="Brdtext">
    <w:name w:val="Body Text"/>
    <w:aliases w:val="Body"/>
    <w:basedOn w:val="Normal"/>
    <w:link w:val="BrdtextChar"/>
    <w:autoRedefine/>
    <w:unhideWhenUsed/>
    <w:qFormat/>
    <w:rsid w:val="001722DE"/>
    <w:pPr>
      <w:tabs>
        <w:tab w:val="left" w:pos="1810"/>
      </w:tabs>
      <w:spacing w:line="280" w:lineRule="atLeast"/>
      <w:pPrChange w:id="0" w:author="Per Olofsson" w:date="2023-04-14T15:29:00Z">
        <w:pPr>
          <w:tabs>
            <w:tab w:val="left" w:pos="1810"/>
          </w:tabs>
          <w:spacing w:line="280" w:lineRule="atLeast"/>
        </w:pPr>
      </w:pPrChange>
    </w:pPr>
    <w:rPr>
      <w:rFonts w:eastAsia="MS PGothic" w:cs="Lucida Grande"/>
      <w:szCs w:val="22"/>
      <w:lang w:val="en-GB" w:eastAsia="en-US"/>
      <w:rPrChange w:id="0" w:author="Per Olofsson" w:date="2023-04-14T15:29:00Z">
        <w:rPr>
          <w:rFonts w:asciiTheme="minorHAnsi" w:eastAsia="MS PGothic" w:hAnsiTheme="minorHAnsi" w:cs="Lucida Grande"/>
          <w:sz w:val="24"/>
          <w:szCs w:val="22"/>
          <w:lang w:val="en-GB" w:eastAsia="en-US" w:bidi="ar-SA"/>
        </w:rPr>
      </w:rPrChange>
    </w:rPr>
  </w:style>
  <w:style w:type="character" w:customStyle="1" w:styleId="BrdtextChar">
    <w:name w:val="Brödtext Char"/>
    <w:aliases w:val="Body Char"/>
    <w:basedOn w:val="Standardstycketeckensnitt"/>
    <w:link w:val="Brdtext"/>
    <w:rsid w:val="001722DE"/>
    <w:rPr>
      <w:rFonts w:eastAsia="MS PGothic" w:cs="Lucida Grande"/>
      <w:szCs w:val="22"/>
      <w:lang w:val="en-GB" w:eastAsia="en-US"/>
    </w:rPr>
  </w:style>
  <w:style w:type="character" w:styleId="Sidnummer">
    <w:name w:val="page number"/>
    <w:basedOn w:val="Standardstycketeckensnitt"/>
    <w:uiPriority w:val="99"/>
    <w:semiHidden/>
    <w:unhideWhenUsed/>
    <w:rsid w:val="00252D9B"/>
  </w:style>
  <w:style w:type="paragraph" w:styleId="Revision">
    <w:name w:val="Revision"/>
    <w:hidden/>
    <w:uiPriority w:val="99"/>
    <w:semiHidden/>
    <w:rsid w:val="00252D9B"/>
  </w:style>
  <w:style w:type="paragraph" w:styleId="Ballongtext">
    <w:name w:val="Balloon Text"/>
    <w:basedOn w:val="Normal"/>
    <w:link w:val="BallongtextChar"/>
    <w:uiPriority w:val="99"/>
    <w:semiHidden/>
    <w:unhideWhenUsed/>
    <w:rsid w:val="00252D9B"/>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252D9B"/>
    <w:rPr>
      <w:rFonts w:ascii="Lucida Grande" w:hAnsi="Lucida Grande" w:cs="Lucida Grande"/>
      <w:sz w:val="18"/>
      <w:szCs w:val="18"/>
    </w:rPr>
  </w:style>
  <w:style w:type="paragraph" w:styleId="Innehll2">
    <w:name w:val="toc 2"/>
    <w:basedOn w:val="Normal"/>
    <w:next w:val="Norma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al"/>
    <w:next w:val="Brdtext"/>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Innehll1">
    <w:name w:val="toc 1"/>
    <w:basedOn w:val="Normal"/>
    <w:next w:val="Normal"/>
    <w:autoRedefine/>
    <w:uiPriority w:val="39"/>
    <w:unhideWhenUsed/>
    <w:rsid w:val="00097468"/>
    <w:pPr>
      <w:spacing w:before="60" w:after="40" w:line="240" w:lineRule="exact"/>
    </w:pPr>
    <w:rPr>
      <w:rFonts w:ascii="Calibri" w:hAnsi="Calibri"/>
      <w:b/>
      <w:sz w:val="20"/>
    </w:rPr>
  </w:style>
  <w:style w:type="paragraph" w:styleId="Innehll3">
    <w:name w:val="toc 3"/>
    <w:basedOn w:val="Normal"/>
    <w:next w:val="Normal"/>
    <w:autoRedefine/>
    <w:uiPriority w:val="39"/>
    <w:unhideWhenUsed/>
    <w:rsid w:val="007A0C81"/>
    <w:pPr>
      <w:tabs>
        <w:tab w:val="right" w:leader="dot" w:pos="8789"/>
      </w:tabs>
      <w:spacing w:after="60" w:line="280" w:lineRule="exact"/>
      <w:ind w:left="482"/>
    </w:pPr>
    <w:rPr>
      <w:rFonts w:ascii="Calibri" w:hAnsi="Calibri"/>
      <w:sz w:val="19"/>
    </w:rPr>
  </w:style>
  <w:style w:type="paragraph" w:styleId="Innehll4">
    <w:name w:val="toc 4"/>
    <w:basedOn w:val="Normal"/>
    <w:next w:val="Normal"/>
    <w:autoRedefine/>
    <w:uiPriority w:val="39"/>
    <w:unhideWhenUsed/>
    <w:rsid w:val="001E2857"/>
    <w:pPr>
      <w:spacing w:after="60" w:line="280" w:lineRule="exact"/>
      <w:ind w:left="720"/>
    </w:pPr>
    <w:rPr>
      <w:rFonts w:ascii="Calibri" w:hAnsi="Calibri"/>
      <w:sz w:val="19"/>
    </w:rPr>
  </w:style>
  <w:style w:type="paragraph" w:styleId="Innehll5">
    <w:name w:val="toc 5"/>
    <w:basedOn w:val="Normal"/>
    <w:next w:val="Normal"/>
    <w:autoRedefine/>
    <w:uiPriority w:val="39"/>
    <w:unhideWhenUsed/>
    <w:qFormat/>
    <w:rsid w:val="007A0C81"/>
    <w:pPr>
      <w:ind w:left="960"/>
    </w:pPr>
    <w:rPr>
      <w:rFonts w:asciiTheme="majorHAnsi" w:hAnsiTheme="majorHAnsi"/>
      <w:sz w:val="19"/>
    </w:rPr>
  </w:style>
  <w:style w:type="paragraph" w:styleId="Innehll6">
    <w:name w:val="toc 6"/>
    <w:basedOn w:val="Normal"/>
    <w:next w:val="Normal"/>
    <w:autoRedefine/>
    <w:uiPriority w:val="39"/>
    <w:unhideWhenUsed/>
    <w:rsid w:val="00604A60"/>
    <w:pPr>
      <w:ind w:left="1200"/>
    </w:pPr>
  </w:style>
  <w:style w:type="paragraph" w:styleId="Innehll7">
    <w:name w:val="toc 7"/>
    <w:basedOn w:val="Normal"/>
    <w:next w:val="Normal"/>
    <w:autoRedefine/>
    <w:uiPriority w:val="39"/>
    <w:unhideWhenUsed/>
    <w:rsid w:val="00604A60"/>
    <w:pPr>
      <w:ind w:left="1440"/>
    </w:pPr>
  </w:style>
  <w:style w:type="paragraph" w:styleId="Innehll8">
    <w:name w:val="toc 8"/>
    <w:basedOn w:val="Normal"/>
    <w:next w:val="Normal"/>
    <w:autoRedefine/>
    <w:uiPriority w:val="39"/>
    <w:unhideWhenUsed/>
    <w:rsid w:val="00604A60"/>
    <w:pPr>
      <w:ind w:left="1680"/>
    </w:pPr>
  </w:style>
  <w:style w:type="paragraph" w:styleId="Innehll9">
    <w:name w:val="toc 9"/>
    <w:basedOn w:val="Normal"/>
    <w:next w:val="Normal"/>
    <w:autoRedefine/>
    <w:uiPriority w:val="39"/>
    <w:unhideWhenUsed/>
    <w:rsid w:val="00604A60"/>
    <w:pPr>
      <w:ind w:left="1920"/>
    </w:pPr>
  </w:style>
  <w:style w:type="paragraph" w:styleId="Slutnotstext">
    <w:name w:val="endnote text"/>
    <w:basedOn w:val="Normal"/>
    <w:link w:val="SlutnotstextChar"/>
    <w:uiPriority w:val="99"/>
    <w:unhideWhenUsed/>
    <w:rsid w:val="00A16EF6"/>
  </w:style>
  <w:style w:type="character" w:customStyle="1" w:styleId="SlutnotstextChar">
    <w:name w:val="Slutnotstext Char"/>
    <w:basedOn w:val="Standardstycketeckensnitt"/>
    <w:link w:val="Slutnotstext"/>
    <w:uiPriority w:val="99"/>
    <w:rsid w:val="00A16EF6"/>
  </w:style>
  <w:style w:type="character" w:styleId="Slutnotsreferens">
    <w:name w:val="endnote reference"/>
    <w:basedOn w:val="Standardstycketeckensnitt"/>
    <w:uiPriority w:val="99"/>
    <w:unhideWhenUsed/>
    <w:rsid w:val="00A16EF6"/>
    <w:rPr>
      <w:vertAlign w:val="superscript"/>
    </w:rPr>
  </w:style>
  <w:style w:type="character" w:customStyle="1" w:styleId="Rubrik3Char">
    <w:name w:val="Rubrik 3 Char"/>
    <w:aliases w:val="Rubrik 33 Char"/>
    <w:basedOn w:val="Standardstycketeckensnitt"/>
    <w:link w:val="Rubrik3"/>
    <w:uiPriority w:val="9"/>
    <w:semiHidden/>
    <w:rsid w:val="005E0F09"/>
    <w:rPr>
      <w:rFonts w:asciiTheme="majorHAnsi" w:eastAsiaTheme="majorEastAsia" w:hAnsiTheme="majorHAnsi" w:cstheme="majorBidi"/>
      <w:b/>
      <w:bCs/>
      <w:color w:val="4F81BD" w:themeColor="accent1"/>
    </w:rPr>
  </w:style>
  <w:style w:type="paragraph" w:styleId="Dokumentversikt">
    <w:name w:val="Document Map"/>
    <w:basedOn w:val="Normal"/>
    <w:link w:val="DokumentversiktChar"/>
    <w:uiPriority w:val="99"/>
    <w:semiHidden/>
    <w:unhideWhenUsed/>
    <w:rsid w:val="006A0655"/>
    <w:rPr>
      <w:rFonts w:ascii="Lucida Grande" w:hAnsi="Lucida Grande" w:cs="Lucida Grande"/>
    </w:rPr>
  </w:style>
  <w:style w:type="character" w:customStyle="1" w:styleId="DokumentversiktChar">
    <w:name w:val="Dokumentöversikt Char"/>
    <w:basedOn w:val="Standardstycketeckensnitt"/>
    <w:link w:val="Dokumentversikt"/>
    <w:uiPriority w:val="99"/>
    <w:semiHidden/>
    <w:rsid w:val="006A0655"/>
    <w:rPr>
      <w:rFonts w:ascii="Lucida Grande" w:hAnsi="Lucida Grande" w:cs="Lucida Grande"/>
    </w:rPr>
  </w:style>
  <w:style w:type="paragraph" w:customStyle="1" w:styleId="Allmntstyckeformat">
    <w:name w:val="[Allmänt styckeformat]"/>
    <w:basedOn w:val="Norma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al"/>
    <w:next w:val="Brdtext"/>
    <w:autoRedefine/>
    <w:qFormat/>
    <w:rsid w:val="00F41EF4"/>
    <w:pPr>
      <w:numPr>
        <w:ilvl w:val="4"/>
        <w:numId w:val="4"/>
      </w:numPr>
      <w:tabs>
        <w:tab w:val="left" w:pos="2268"/>
      </w:tabs>
      <w:ind w:left="1134" w:hanging="1134"/>
    </w:pPr>
    <w:rPr>
      <w:i/>
    </w:rPr>
  </w:style>
  <w:style w:type="paragraph" w:styleId="Liststycke">
    <w:name w:val="List Paragraph"/>
    <w:basedOn w:val="Norma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Ingenlista"/>
    <w:uiPriority w:val="99"/>
    <w:semiHidden/>
    <w:unhideWhenUsed/>
    <w:rsid w:val="005E0F09"/>
    <w:pPr>
      <w:numPr>
        <w:numId w:val="2"/>
      </w:numPr>
    </w:pPr>
  </w:style>
  <w:style w:type="table" w:styleId="Tabellrutnt">
    <w:name w:val="Table Grid"/>
    <w:basedOn w:val="Normaltabell"/>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sfrteckningsrubrik">
    <w:name w:val="TOC Heading"/>
    <w:basedOn w:val="Rubrik1"/>
    <w:next w:val="Normal"/>
    <w:uiPriority w:val="39"/>
    <w:unhideWhenUsed/>
    <w:qFormat/>
    <w:rsid w:val="008B78A0"/>
    <w:pPr>
      <w:numPr>
        <w:ilvl w:val="0"/>
        <w:numId w:val="0"/>
      </w:numPr>
      <w:tabs>
        <w:tab w:val="clear" w:pos="1134"/>
        <w:tab w:val="clear" w:pos="1701"/>
        <w:tab w:val="clear" w:pos="2268"/>
      </w:tabs>
      <w:spacing w:before="480" w:after="0" w:line="276" w:lineRule="auto"/>
      <w:outlineLvl w:val="9"/>
    </w:pPr>
    <w:rPr>
      <w:rFonts w:asciiTheme="majorHAnsi" w:eastAsiaTheme="majorEastAsia" w:hAnsiTheme="majorHAnsi"/>
      <w:bCs/>
      <w:color w:val="365F91" w:themeColor="accent1" w:themeShade="BF"/>
      <w:sz w:val="28"/>
      <w:szCs w:val="28"/>
      <w:lang w:val="en-US"/>
    </w:rPr>
  </w:style>
  <w:style w:type="character" w:styleId="Hyperlnk">
    <w:name w:val="Hyperlink"/>
    <w:basedOn w:val="Standardstycketeckensnitt"/>
    <w:uiPriority w:val="99"/>
    <w:unhideWhenUsed/>
    <w:rsid w:val="008B78A0"/>
    <w:rPr>
      <w:color w:val="0000FF" w:themeColor="hyperlink"/>
      <w:u w:val="single"/>
    </w:rPr>
  </w:style>
  <w:style w:type="character" w:customStyle="1" w:styleId="hps">
    <w:name w:val="hps"/>
    <w:basedOn w:val="Standardstycketeckensnitt"/>
    <w:rsid w:val="007B7581"/>
  </w:style>
  <w:style w:type="character" w:styleId="Kommentarsreferens">
    <w:name w:val="annotation reference"/>
    <w:basedOn w:val="Standardstycketeckensnitt"/>
    <w:uiPriority w:val="99"/>
    <w:semiHidden/>
    <w:unhideWhenUsed/>
    <w:rsid w:val="002C58D9"/>
    <w:rPr>
      <w:sz w:val="16"/>
      <w:szCs w:val="16"/>
    </w:rPr>
  </w:style>
  <w:style w:type="paragraph" w:styleId="Kommentarer">
    <w:name w:val="annotation text"/>
    <w:basedOn w:val="Normal"/>
    <w:link w:val="KommentarerChar"/>
    <w:uiPriority w:val="99"/>
    <w:semiHidden/>
    <w:unhideWhenUsed/>
    <w:rsid w:val="002C58D9"/>
    <w:rPr>
      <w:sz w:val="20"/>
      <w:szCs w:val="20"/>
    </w:rPr>
  </w:style>
  <w:style w:type="character" w:customStyle="1" w:styleId="KommentarerChar">
    <w:name w:val="Kommentarer Char"/>
    <w:basedOn w:val="Standardstycketeckensnitt"/>
    <w:link w:val="Kommentarer"/>
    <w:uiPriority w:val="99"/>
    <w:semiHidden/>
    <w:rsid w:val="002C58D9"/>
    <w:rPr>
      <w:sz w:val="20"/>
      <w:szCs w:val="20"/>
    </w:rPr>
  </w:style>
  <w:style w:type="paragraph" w:styleId="Kommentarsmne">
    <w:name w:val="annotation subject"/>
    <w:basedOn w:val="Kommentarer"/>
    <w:next w:val="Kommentarer"/>
    <w:link w:val="KommentarsmneChar"/>
    <w:uiPriority w:val="99"/>
    <w:semiHidden/>
    <w:unhideWhenUsed/>
    <w:rsid w:val="002C58D9"/>
    <w:rPr>
      <w:b/>
      <w:bCs/>
    </w:rPr>
  </w:style>
  <w:style w:type="character" w:customStyle="1" w:styleId="KommentarsmneChar">
    <w:name w:val="Kommentarsämne Char"/>
    <w:basedOn w:val="KommentarerChar"/>
    <w:link w:val="Kommentarsmne"/>
    <w:uiPriority w:val="99"/>
    <w:semiHidden/>
    <w:rsid w:val="002C58D9"/>
    <w:rPr>
      <w:b/>
      <w:bCs/>
      <w:sz w:val="20"/>
      <w:szCs w:val="20"/>
    </w:rPr>
  </w:style>
  <w:style w:type="paragraph" w:customStyle="1" w:styleId="Figure">
    <w:name w:val="Figure"/>
    <w:next w:val="Beskrivning"/>
    <w:rsid w:val="006D4D0A"/>
    <w:pPr>
      <w:spacing w:before="120" w:after="120"/>
      <w:jc w:val="center"/>
    </w:pPr>
    <w:rPr>
      <w:rFonts w:ascii="Times New Roman" w:eastAsia="MS PGothic" w:hAnsi="Times New Roman" w:cs="Lucida Grande"/>
      <w:sz w:val="22"/>
      <w:szCs w:val="22"/>
      <w:lang w:val="en-GB" w:eastAsia="en-US"/>
    </w:rPr>
  </w:style>
  <w:style w:type="paragraph" w:styleId="Beskrivning">
    <w:name w:val="caption"/>
    <w:basedOn w:val="Normal"/>
    <w:next w:val="Normal"/>
    <w:uiPriority w:val="35"/>
    <w:unhideWhenUsed/>
    <w:qFormat/>
    <w:rsid w:val="006D4D0A"/>
    <w:pPr>
      <w:spacing w:after="200"/>
    </w:pPr>
    <w:rPr>
      <w:b/>
      <w:bCs/>
      <w:color w:val="4F81BD" w:themeColor="accent1"/>
      <w:sz w:val="18"/>
      <w:szCs w:val="18"/>
    </w:rPr>
  </w:style>
  <w:style w:type="paragraph" w:styleId="Fotnotstext">
    <w:name w:val="footnote text"/>
    <w:basedOn w:val="Normal"/>
    <w:link w:val="FotnotstextChar"/>
    <w:uiPriority w:val="99"/>
    <w:semiHidden/>
    <w:unhideWhenUsed/>
    <w:rsid w:val="00225C0B"/>
    <w:rPr>
      <w:sz w:val="20"/>
      <w:szCs w:val="20"/>
    </w:rPr>
  </w:style>
  <w:style w:type="character" w:customStyle="1" w:styleId="FotnotstextChar">
    <w:name w:val="Fotnotstext Char"/>
    <w:basedOn w:val="Standardstycketeckensnitt"/>
    <w:link w:val="Fotnotstext"/>
    <w:uiPriority w:val="99"/>
    <w:semiHidden/>
    <w:rsid w:val="00225C0B"/>
    <w:rPr>
      <w:sz w:val="20"/>
      <w:szCs w:val="20"/>
    </w:rPr>
  </w:style>
  <w:style w:type="character" w:styleId="Fotnotsreferens">
    <w:name w:val="footnote reference"/>
    <w:basedOn w:val="Standardstycketeckensnitt"/>
    <w:uiPriority w:val="99"/>
    <w:semiHidden/>
    <w:unhideWhenUsed/>
    <w:rsid w:val="00225C0B"/>
    <w:rPr>
      <w:vertAlign w:val="superscript"/>
    </w:rPr>
  </w:style>
  <w:style w:type="character" w:styleId="Platshllartext">
    <w:name w:val="Placeholder Text"/>
    <w:basedOn w:val="Standardstycketeckensnitt"/>
    <w:uiPriority w:val="99"/>
    <w:semiHidden/>
    <w:rsid w:val="000C55E2"/>
    <w:rPr>
      <w:color w:val="808080"/>
    </w:rPr>
  </w:style>
  <w:style w:type="table" w:customStyle="1" w:styleId="Gitternetztabelle7farbigAkzent11">
    <w:name w:val="Gitternetztabelle 7 farbig – Akzent 11"/>
    <w:basedOn w:val="Normaltabell"/>
    <w:uiPriority w:val="52"/>
    <w:rsid w:val="009179E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utntstabell1ljus">
    <w:name w:val="Grid Table 1 Light"/>
    <w:basedOn w:val="Normaltabell"/>
    <w:uiPriority w:val="46"/>
    <w:rsid w:val="000C3C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Oformateradtabell3">
    <w:name w:val="Plain Table 3"/>
    <w:basedOn w:val="Normaltabell"/>
    <w:uiPriority w:val="43"/>
    <w:rsid w:val="000C3C0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utntstabell4">
    <w:name w:val="Grid Table 4"/>
    <w:basedOn w:val="Normaltabell"/>
    <w:uiPriority w:val="49"/>
    <w:rsid w:val="000C3C0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15462B"/>
    <w:rPr>
      <w:color w:val="605E5C"/>
      <w:shd w:val="clear" w:color="auto" w:fill="E1DFDD"/>
    </w:rPr>
  </w:style>
  <w:style w:type="character" w:styleId="Nmn">
    <w:name w:val="Mention"/>
    <w:basedOn w:val="Standardstycketeckensnitt"/>
    <w:uiPriority w:val="99"/>
    <w:unhideWhenUsed/>
    <w:rsid w:val="00FA66B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267436">
      <w:bodyDiv w:val="1"/>
      <w:marLeft w:val="0"/>
      <w:marRight w:val="0"/>
      <w:marTop w:val="0"/>
      <w:marBottom w:val="0"/>
      <w:divBdr>
        <w:top w:val="none" w:sz="0" w:space="0" w:color="auto"/>
        <w:left w:val="none" w:sz="0" w:space="0" w:color="auto"/>
        <w:bottom w:val="none" w:sz="0" w:space="0" w:color="auto"/>
        <w:right w:val="none" w:sz="0" w:space="0" w:color="auto"/>
      </w:divBdr>
    </w:div>
    <w:div w:id="1065641937">
      <w:bodyDiv w:val="1"/>
      <w:marLeft w:val="0"/>
      <w:marRight w:val="0"/>
      <w:marTop w:val="0"/>
      <w:marBottom w:val="0"/>
      <w:divBdr>
        <w:top w:val="none" w:sz="0" w:space="0" w:color="auto"/>
        <w:left w:val="none" w:sz="0" w:space="0" w:color="auto"/>
        <w:bottom w:val="none" w:sz="0" w:space="0" w:color="auto"/>
        <w:right w:val="none" w:sz="0" w:space="0" w:color="auto"/>
      </w:divBdr>
    </w:div>
    <w:div w:id="1611861282">
      <w:bodyDiv w:val="1"/>
      <w:marLeft w:val="0"/>
      <w:marRight w:val="0"/>
      <w:marTop w:val="0"/>
      <w:marBottom w:val="0"/>
      <w:divBdr>
        <w:top w:val="none" w:sz="0" w:space="0" w:color="auto"/>
        <w:left w:val="none" w:sz="0" w:space="0" w:color="auto"/>
        <w:bottom w:val="none" w:sz="0" w:space="0" w:color="auto"/>
        <w:right w:val="none" w:sz="0" w:space="0" w:color="auto"/>
      </w:divBdr>
    </w:div>
    <w:div w:id="1704358511">
      <w:bodyDiv w:val="1"/>
      <w:marLeft w:val="0"/>
      <w:marRight w:val="0"/>
      <w:marTop w:val="0"/>
      <w:marBottom w:val="0"/>
      <w:divBdr>
        <w:top w:val="none" w:sz="0" w:space="0" w:color="auto"/>
        <w:left w:val="none" w:sz="0" w:space="0" w:color="auto"/>
        <w:bottom w:val="none" w:sz="0" w:space="0" w:color="auto"/>
        <w:right w:val="none" w:sz="0" w:space="0" w:color="auto"/>
      </w:divBdr>
    </w:div>
    <w:div w:id="2090302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asis-open.org/committees/tc_home.php?wg_abbrev=uddi-spec" TargetMode="Externa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ns-sd.org/"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A76E14550EF84F94A547EE78C36215"/>
        <w:category>
          <w:name w:val="General"/>
          <w:gallery w:val="placeholder"/>
        </w:category>
        <w:types>
          <w:type w:val="bbPlcHdr"/>
        </w:types>
        <w:behaviors>
          <w:behavior w:val="content"/>
        </w:behaviors>
        <w:guid w:val="{B4FDF9B7-65F6-1D4A-9F1B-0EF44AAEC665}"/>
      </w:docPartPr>
      <w:docPartBody>
        <w:p w:rsidR="00DB3043" w:rsidRDefault="00B83050">
          <w:pPr>
            <w:pStyle w:val="69A76E14550EF84F94A547EE78C36215"/>
          </w:pPr>
          <w:r w:rsidRPr="00B862C9">
            <w:rPr>
              <w:rStyle w:val="Platshllartext"/>
            </w:rPr>
            <w:t>[Titel]</w:t>
          </w:r>
        </w:p>
      </w:docPartBody>
    </w:docPart>
    <w:docPart>
      <w:docPartPr>
        <w:name w:val="524136572252C64AB944BF42CDEED50D"/>
        <w:category>
          <w:name w:val="General"/>
          <w:gallery w:val="placeholder"/>
        </w:category>
        <w:types>
          <w:type w:val="bbPlcHdr"/>
        </w:types>
        <w:behaviors>
          <w:behavior w:val="content"/>
        </w:behaviors>
        <w:guid w:val="{4DBF5E64-2550-3541-A9D8-A567DE92913B}"/>
      </w:docPartPr>
      <w:docPartBody>
        <w:p w:rsidR="00DB3043" w:rsidRDefault="00B83050">
          <w:pPr>
            <w:pStyle w:val="524136572252C64AB944BF42CDEED50D"/>
          </w:pPr>
          <w:r w:rsidRPr="00B862C9">
            <w:rPr>
              <w:rStyle w:val="Platshllartext"/>
            </w:rPr>
            <w:t>[Titel]</w:t>
          </w:r>
        </w:p>
      </w:docPartBody>
    </w:docPart>
    <w:docPart>
      <w:docPartPr>
        <w:name w:val="DA659B485AFB5E4884580E58592A9E84"/>
        <w:category>
          <w:name w:val="General"/>
          <w:gallery w:val="placeholder"/>
        </w:category>
        <w:types>
          <w:type w:val="bbPlcHdr"/>
        </w:types>
        <w:behaviors>
          <w:behavior w:val="content"/>
        </w:behaviors>
        <w:guid w:val="{3D59CB53-56B5-D84B-90C0-201FC539EA46}"/>
      </w:docPartPr>
      <w:docPartBody>
        <w:p w:rsidR="00DB3043" w:rsidRDefault="00B83050">
          <w:pPr>
            <w:pStyle w:val="DA659B485AFB5E4884580E58592A9E84"/>
          </w:pPr>
          <w:r w:rsidRPr="00B862C9">
            <w:rPr>
              <w:rStyle w:val="Platshllartext"/>
            </w:rPr>
            <w:t>[Kategori]</w:t>
          </w:r>
        </w:p>
      </w:docPartBody>
    </w:docPart>
    <w:docPart>
      <w:docPartPr>
        <w:name w:val="85B97DDBC5EAC642BB536C14BECA2870"/>
        <w:category>
          <w:name w:val="General"/>
          <w:gallery w:val="placeholder"/>
        </w:category>
        <w:types>
          <w:type w:val="bbPlcHdr"/>
        </w:types>
        <w:behaviors>
          <w:behavior w:val="content"/>
        </w:behaviors>
        <w:guid w:val="{55C2EA74-6B13-974C-B860-90D9DD00F57F}"/>
      </w:docPartPr>
      <w:docPartBody>
        <w:p w:rsidR="00DB3043" w:rsidRDefault="00B83050">
          <w:pPr>
            <w:pStyle w:val="85B97DDBC5EAC642BB536C14BECA2870"/>
          </w:pPr>
          <w:r w:rsidRPr="00B862C9">
            <w:rPr>
              <w:rStyle w:val="Platshlla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50"/>
    <w:rsid w:val="00B83050"/>
    <w:rsid w:val="00D63062"/>
    <w:rsid w:val="00DB304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69A76E14550EF84F94A547EE78C36215">
    <w:name w:val="69A76E14550EF84F94A547EE78C36215"/>
  </w:style>
  <w:style w:type="paragraph" w:customStyle="1" w:styleId="524136572252C64AB944BF42CDEED50D">
    <w:name w:val="524136572252C64AB944BF42CDEED50D"/>
  </w:style>
  <w:style w:type="paragraph" w:customStyle="1" w:styleId="DA659B485AFB5E4884580E58592A9E84">
    <w:name w:val="DA659B485AFB5E4884580E58592A9E84"/>
  </w:style>
  <w:style w:type="paragraph" w:customStyle="1" w:styleId="85B97DDBC5EAC642BB536C14BECA2870">
    <w:name w:val="85B97DDBC5EAC642BB536C14BECA28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4D4075849431041B59F09349222064B" ma:contentTypeVersion="16" ma:contentTypeDescription="Create a new document." ma:contentTypeScope="" ma:versionID="224c1138f4fe6a88571e3d7f3eb08436">
  <xsd:schema xmlns:xsd="http://www.w3.org/2001/XMLSchema" xmlns:xs="http://www.w3.org/2001/XMLSchema" xmlns:p="http://schemas.microsoft.com/office/2006/metadata/properties" xmlns:ns2="3b9d715d-0525-4983-9877-fe4458d17f45" xmlns:ns3="5fe0c2ba-ff12-43a7-8b91-7828e2f00541" targetNamespace="http://schemas.microsoft.com/office/2006/metadata/properties" ma:root="true" ma:fieldsID="c5cc8a649054ffc98176cec6b007009a" ns2:_="" ns3:_="">
    <xsd:import namespace="3b9d715d-0525-4983-9877-fe4458d17f45"/>
    <xsd:import namespace="5fe0c2ba-ff12-43a7-8b91-7828e2f0054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9d715d-0525-4983-9877-fe4458d17f4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bc4204a-dfed-4a39-8824-ce4cfe32347f}" ma:internalName="TaxCatchAll" ma:showField="CatchAllData" ma:web="3b9d715d-0525-4983-9877-fe4458d17f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fe0c2ba-ff12-43a7-8b91-7828e2f0054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275fc75-7aa7-4596-a379-d9d44ed7985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fe0c2ba-ff12-43a7-8b91-7828e2f00541">
      <Terms xmlns="http://schemas.microsoft.com/office/infopath/2007/PartnerControls"/>
    </lcf76f155ced4ddcb4097134ff3c332f>
    <TaxCatchAll xmlns="3b9d715d-0525-4983-9877-fe4458d17f45" xsi:nil="true"/>
  </documentManagement>
</p:properties>
</file>

<file path=customXml/itemProps1.xml><?xml version="1.0" encoding="utf-8"?>
<ds:datastoreItem xmlns:ds="http://schemas.openxmlformats.org/officeDocument/2006/customXml" ds:itemID="{49CE29C3-A4BD-482A-A7F8-58E35D6515E0}">
  <ds:schemaRefs>
    <ds:schemaRef ds:uri="http://schemas.microsoft.com/sharepoint/v3/contenttype/forms"/>
  </ds:schemaRefs>
</ds:datastoreItem>
</file>

<file path=customXml/itemProps2.xml><?xml version="1.0" encoding="utf-8"?>
<ds:datastoreItem xmlns:ds="http://schemas.openxmlformats.org/officeDocument/2006/customXml" ds:itemID="{B29C75C9-34BB-4FEF-A272-52856BD1E1CA}">
  <ds:schemaRefs>
    <ds:schemaRef ds:uri="http://schemas.openxmlformats.org/officeDocument/2006/bibliography"/>
  </ds:schemaRefs>
</ds:datastoreItem>
</file>

<file path=customXml/itemProps3.xml><?xml version="1.0" encoding="utf-8"?>
<ds:datastoreItem xmlns:ds="http://schemas.openxmlformats.org/officeDocument/2006/customXml" ds:itemID="{44C00550-5FE7-4076-85B3-06F8DE9269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9d715d-0525-4983-9877-fe4458d17f45"/>
    <ds:schemaRef ds:uri="5fe0c2ba-ff12-43a7-8b91-7828e2f005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9BFC27-71D7-4A52-92B4-311C120CE0FB}">
  <ds:schemaRefs>
    <ds:schemaRef ds:uri="http://purl.org/dc/elements/1.1/"/>
    <ds:schemaRef ds:uri="5fe0c2ba-ff12-43a7-8b91-7828e2f00541"/>
    <ds:schemaRef ds:uri="http://schemas.microsoft.com/office/2006/documentManagement/types"/>
    <ds:schemaRef ds:uri="3b9d715d-0525-4983-9877-fe4458d17f45"/>
    <ds:schemaRef ds:uri="http://purl.org/dc/dcmitype/"/>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5</Pages>
  <Words>923</Words>
  <Characters>4895</Characters>
  <Application>Microsoft Office Word</Application>
  <DocSecurity>0</DocSecurity>
  <Lines>40</Lines>
  <Paragraphs>11</Paragraphs>
  <ScaleCrop>false</ScaleCrop>
  <HeadingPairs>
    <vt:vector size="8" baseType="variant">
      <vt:variant>
        <vt:lpstr>Rubrik</vt:lpstr>
      </vt:variant>
      <vt:variant>
        <vt:i4>1</vt:i4>
      </vt:variant>
      <vt:variant>
        <vt:lpstr>Title</vt:lpstr>
      </vt:variant>
      <vt:variant>
        <vt:i4>1</vt:i4>
      </vt:variant>
      <vt:variant>
        <vt:lpstr>Título</vt:lpstr>
      </vt:variant>
      <vt:variant>
        <vt:i4>1</vt:i4>
      </vt:variant>
      <vt:variant>
        <vt:lpstr>Τίτλος</vt:lpstr>
      </vt:variant>
      <vt:variant>
        <vt:i4>1</vt:i4>
      </vt:variant>
    </vt:vector>
  </HeadingPairs>
  <TitlesOfParts>
    <vt:vector size="4" baseType="lpstr">
      <vt:lpstr>Service Registry System System Description (SysD)</vt:lpstr>
      <vt:lpstr>System Description (SysD) Defects</vt:lpstr>
      <vt:lpstr>[Title]</vt:lpstr>
      <vt:lpstr>[Title]</vt:lpstr>
    </vt:vector>
  </TitlesOfParts>
  <Company>Favör Reklambyrå</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ServiceRegistry system description (SysD)</dc:title>
  <dc:creator>Ulf Slunga</dc:creator>
  <cp:lastModifiedBy>Per Olofsson</cp:lastModifiedBy>
  <cp:revision>61</cp:revision>
  <cp:lastPrinted>2022-06-10T10:14:00Z</cp:lastPrinted>
  <dcterms:created xsi:type="dcterms:W3CDTF">2021-11-15T19:53:00Z</dcterms:created>
  <dcterms:modified xsi:type="dcterms:W3CDTF">2023-04-14T13:29:00Z</dcterms:modified>
  <cp:category>0.2</cp:category>
  <cp:contentStatus>For Approval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0x010100A4D4075849431041B59F09349222064B</vt:lpwstr>
  </property>
  <property fmtid="{D5CDD505-2E9C-101B-9397-08002B2CF9AE}" pid="3" name="MediaServiceImageTags">
    <vt:lpwstr/>
  </property>
</Properties>
</file>