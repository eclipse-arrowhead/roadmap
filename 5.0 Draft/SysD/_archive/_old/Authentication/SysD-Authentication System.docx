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641E" w14:textId="1DF86B47" w:rsidR="003C4685" w:rsidRDefault="00426B30" w:rsidP="00CA1CA9">
      <w:pPr>
        <w:jc w:val="center"/>
        <w:rPr>
          <w:noProof/>
          <w:lang w:val="en-US" w:eastAsia="en-US"/>
        </w:rPr>
      </w:pPr>
      <w:sdt>
        <w:sdtPr>
          <w:rPr>
            <w:rFonts w:asciiTheme="majorHAnsi" w:hAnsiTheme="majorHAnsi" w:cstheme="majorHAnsi"/>
            <w:sz w:val="48"/>
            <w:szCs w:val="48"/>
            <w:lang w:val="en-US"/>
          </w:rPr>
          <w:alias w:val="Titel"/>
          <w:tag w:val=""/>
          <w:id w:val="-1059707639"/>
          <w:placeholder>
            <w:docPart w:val="69A76E14550EF84F94A547EE78C36215"/>
          </w:placeholder>
          <w:dataBinding w:prefixMappings="xmlns:ns0='http://purl.org/dc/elements/1.1/' xmlns:ns1='http://schemas.openxmlformats.org/package/2006/metadata/core-properties' " w:xpath="/ns1:coreProperties[1]/ns0:title[1]" w:storeItemID="{6C3C8BC8-F283-45AE-878A-BAB7291924A1}"/>
          <w:text/>
        </w:sdtPr>
        <w:sdtContent>
          <w:del w:id="0" w:author="Per Olofsson" w:date="2022-06-28T16:51:00Z">
            <w:r w:rsidDel="00426B30">
              <w:rPr>
                <w:rFonts w:asciiTheme="majorHAnsi" w:hAnsiTheme="majorHAnsi" w:cstheme="majorHAnsi"/>
                <w:sz w:val="48"/>
                <w:szCs w:val="48"/>
                <w:lang w:val="en-US"/>
              </w:rPr>
              <w:delText>Authentication System Description (SysD)</w:delText>
            </w:r>
          </w:del>
          <w:ins w:id="1" w:author="Per Olofsson" w:date="2022-06-28T16:51:00Z">
            <w:r>
              <w:rPr>
                <w:rFonts w:asciiTheme="majorHAnsi" w:hAnsiTheme="majorHAnsi" w:cstheme="majorHAnsi"/>
                <w:sz w:val="48"/>
                <w:szCs w:val="48"/>
                <w:lang w:val="en-US"/>
              </w:rPr>
              <w:t xml:space="preserve">Authentication </w:t>
            </w:r>
            <w:r>
              <w:rPr>
                <w:rFonts w:asciiTheme="majorHAnsi" w:hAnsiTheme="majorHAnsi" w:cstheme="majorHAnsi"/>
                <w:sz w:val="48"/>
                <w:szCs w:val="48"/>
                <w:lang w:val="en-US"/>
              </w:rPr>
              <w:t>s</w:t>
            </w:r>
            <w:r>
              <w:rPr>
                <w:rFonts w:asciiTheme="majorHAnsi" w:hAnsiTheme="majorHAnsi" w:cstheme="majorHAnsi"/>
                <w:sz w:val="48"/>
                <w:szCs w:val="48"/>
                <w:lang w:val="en-US"/>
              </w:rPr>
              <w:t xml:space="preserve">ystem </w:t>
            </w:r>
            <w:r>
              <w:rPr>
                <w:rFonts w:asciiTheme="majorHAnsi" w:hAnsiTheme="majorHAnsi" w:cstheme="majorHAnsi"/>
                <w:sz w:val="48"/>
                <w:szCs w:val="48"/>
                <w:lang w:val="en-US"/>
              </w:rPr>
              <w:t>d</w:t>
            </w:r>
            <w:r>
              <w:rPr>
                <w:rFonts w:asciiTheme="majorHAnsi" w:hAnsiTheme="majorHAnsi" w:cstheme="majorHAnsi"/>
                <w:sz w:val="48"/>
                <w:szCs w:val="48"/>
                <w:lang w:val="en-US"/>
              </w:rPr>
              <w:t>escription (SysD)</w:t>
            </w:r>
          </w:ins>
        </w:sdtContent>
      </w:sdt>
    </w:p>
    <w:p w14:paraId="2319AF23" w14:textId="77777777" w:rsidR="001E3FB4" w:rsidRDefault="001E3FB4" w:rsidP="00D304E5">
      <w:pPr>
        <w:rPr>
          <w:lang w:val="en-US"/>
        </w:rPr>
      </w:pPr>
    </w:p>
    <w:p w14:paraId="2B609C32" w14:textId="77777777" w:rsidR="001E3FB4" w:rsidRDefault="001E3FB4" w:rsidP="00D304E5">
      <w:pPr>
        <w:rPr>
          <w:lang w:val="en-US"/>
        </w:rPr>
      </w:pPr>
    </w:p>
    <w:p w14:paraId="3454F2C5" w14:textId="77777777" w:rsidR="001E3FB4" w:rsidRDefault="001E3FB4" w:rsidP="00D304E5">
      <w:pPr>
        <w:rPr>
          <w:lang w:val="en-US"/>
        </w:rPr>
      </w:pPr>
    </w:p>
    <w:p w14:paraId="39F249C8" w14:textId="77777777" w:rsidR="001E3FB4" w:rsidRDefault="001E3FB4" w:rsidP="00D304E5">
      <w:pPr>
        <w:rPr>
          <w:lang w:val="en-US"/>
        </w:rPr>
      </w:pPr>
    </w:p>
    <w:p w14:paraId="1F054BCF" w14:textId="77777777" w:rsidR="001E3FB4" w:rsidRDefault="001E3FB4" w:rsidP="00D304E5">
      <w:pPr>
        <w:rPr>
          <w:lang w:val="en-US"/>
        </w:rPr>
      </w:pPr>
    </w:p>
    <w:p w14:paraId="293A08FC" w14:textId="77777777" w:rsidR="001E3FB4" w:rsidRDefault="001E3FB4" w:rsidP="00D304E5">
      <w:pPr>
        <w:rPr>
          <w:lang w:val="en-US"/>
        </w:rPr>
      </w:pPr>
    </w:p>
    <w:p w14:paraId="32777BA5" w14:textId="77777777" w:rsidR="001E3FB4" w:rsidRDefault="001E3FB4" w:rsidP="00D304E5">
      <w:pPr>
        <w:rPr>
          <w:lang w:val="en-US"/>
        </w:rPr>
      </w:pPr>
    </w:p>
    <w:p w14:paraId="2CCF4973" w14:textId="77777777" w:rsidR="001E3FB4" w:rsidRDefault="001E3FB4" w:rsidP="00D304E5">
      <w:pPr>
        <w:rPr>
          <w:lang w:val="en-US"/>
        </w:rPr>
      </w:pPr>
    </w:p>
    <w:p w14:paraId="274198D2" w14:textId="77777777" w:rsidR="001E3FB4" w:rsidRDefault="001E3FB4" w:rsidP="00D304E5">
      <w:pPr>
        <w:rPr>
          <w:lang w:val="en-US"/>
        </w:rPr>
      </w:pPr>
    </w:p>
    <w:p w14:paraId="1A90742D" w14:textId="77777777" w:rsidR="001E3FB4" w:rsidRDefault="001E3FB4" w:rsidP="00D304E5">
      <w:pPr>
        <w:rPr>
          <w:lang w:val="en-US"/>
        </w:rPr>
      </w:pPr>
    </w:p>
    <w:p w14:paraId="32C5AB8E" w14:textId="77777777" w:rsidR="001E3FB4" w:rsidRDefault="001E3FB4" w:rsidP="001E3FB4">
      <w:pPr>
        <w:rPr>
          <w:lang w:val="en-US"/>
        </w:rPr>
      </w:pPr>
    </w:p>
    <w:p w14:paraId="32488C3A" w14:textId="77777777" w:rsidR="005D7B7C" w:rsidRDefault="005D7B7C" w:rsidP="001E3FB4">
      <w:pPr>
        <w:rPr>
          <w:lang w:val="en-US"/>
        </w:rPr>
      </w:pPr>
    </w:p>
    <w:p w14:paraId="7832888B" w14:textId="77777777" w:rsidR="005D7B7C" w:rsidRDefault="005D7B7C" w:rsidP="001E3FB4">
      <w:pPr>
        <w:rPr>
          <w:lang w:val="en-US"/>
        </w:rPr>
      </w:pPr>
    </w:p>
    <w:p w14:paraId="22322E73" w14:textId="77777777" w:rsidR="005D7B7C" w:rsidRDefault="005D7B7C" w:rsidP="001E3FB4">
      <w:pPr>
        <w:rPr>
          <w:lang w:val="en-US"/>
        </w:rPr>
      </w:pPr>
    </w:p>
    <w:p w14:paraId="1F2850A4" w14:textId="77777777" w:rsidR="005D7B7C" w:rsidRDefault="005D7B7C" w:rsidP="001E3FB4">
      <w:pPr>
        <w:rPr>
          <w:lang w:val="en-US"/>
        </w:rPr>
      </w:pPr>
    </w:p>
    <w:p w14:paraId="69CF0646" w14:textId="77777777" w:rsidR="005D7B7C" w:rsidRDefault="005D7B7C" w:rsidP="001E3FB4">
      <w:pPr>
        <w:rPr>
          <w:lang w:val="en-US"/>
        </w:rPr>
      </w:pPr>
    </w:p>
    <w:p w14:paraId="50DC9E10" w14:textId="77777777" w:rsidR="005D7B7C" w:rsidRDefault="005D7B7C" w:rsidP="001E3FB4">
      <w:pPr>
        <w:rPr>
          <w:lang w:val="en-US"/>
        </w:rPr>
      </w:pPr>
    </w:p>
    <w:p w14:paraId="72E7C956" w14:textId="77777777" w:rsidR="005D7B7C" w:rsidRDefault="005D7B7C" w:rsidP="001E3FB4">
      <w:pPr>
        <w:rPr>
          <w:lang w:val="en-US"/>
        </w:rPr>
      </w:pPr>
    </w:p>
    <w:p w14:paraId="1987EFF1" w14:textId="77777777" w:rsidR="005D7B7C" w:rsidRDefault="005D7B7C" w:rsidP="001E3FB4">
      <w:pPr>
        <w:rPr>
          <w:lang w:val="en-US"/>
        </w:rPr>
      </w:pPr>
    </w:p>
    <w:p w14:paraId="71EC5E7F" w14:textId="77777777" w:rsidR="005D7B7C" w:rsidRDefault="005D7B7C" w:rsidP="001E3FB4">
      <w:pPr>
        <w:rPr>
          <w:lang w:val="en-US"/>
        </w:rPr>
      </w:pPr>
    </w:p>
    <w:p w14:paraId="4E0524A0" w14:textId="77777777" w:rsidR="005D7B7C" w:rsidRDefault="005D7B7C" w:rsidP="001E3FB4">
      <w:pPr>
        <w:rPr>
          <w:lang w:val="en-US"/>
        </w:rPr>
      </w:pPr>
    </w:p>
    <w:p w14:paraId="56E0F327" w14:textId="77777777" w:rsidR="005D7B7C" w:rsidRDefault="005D7B7C" w:rsidP="001E3FB4">
      <w:pPr>
        <w:rPr>
          <w:lang w:val="en-US"/>
        </w:rPr>
      </w:pPr>
    </w:p>
    <w:p w14:paraId="51884E06" w14:textId="77777777" w:rsidR="005D7B7C" w:rsidRDefault="005D7B7C" w:rsidP="001E3FB4">
      <w:pPr>
        <w:rPr>
          <w:lang w:val="en-US"/>
        </w:rPr>
      </w:pPr>
    </w:p>
    <w:p w14:paraId="50D4333D" w14:textId="77777777" w:rsidR="005D7B7C" w:rsidRDefault="005D7B7C" w:rsidP="001E3FB4">
      <w:pPr>
        <w:rPr>
          <w:lang w:val="en-US"/>
        </w:rPr>
      </w:pPr>
    </w:p>
    <w:p w14:paraId="639C5BB0" w14:textId="77777777" w:rsidR="005D7B7C" w:rsidRDefault="005D7B7C" w:rsidP="001E3FB4">
      <w:pPr>
        <w:rPr>
          <w:lang w:val="en-US"/>
        </w:rPr>
      </w:pPr>
    </w:p>
    <w:p w14:paraId="55E6BF8C" w14:textId="77777777" w:rsidR="005D7B7C" w:rsidRDefault="005D7B7C" w:rsidP="001E3FB4">
      <w:pPr>
        <w:rPr>
          <w:lang w:val="en-US"/>
        </w:rPr>
      </w:pPr>
    </w:p>
    <w:p w14:paraId="4DFB3E6A" w14:textId="77777777" w:rsidR="005D7B7C" w:rsidRDefault="005D7B7C" w:rsidP="001E3FB4">
      <w:pPr>
        <w:rPr>
          <w:lang w:val="en-US"/>
        </w:rPr>
      </w:pPr>
    </w:p>
    <w:p w14:paraId="34FFD987" w14:textId="77777777" w:rsidR="005D7B7C" w:rsidRDefault="005D7B7C" w:rsidP="001E3FB4">
      <w:pPr>
        <w:rPr>
          <w:lang w:val="en-US"/>
        </w:rPr>
      </w:pPr>
    </w:p>
    <w:p w14:paraId="429B1ECE" w14:textId="77777777" w:rsidR="005D7B7C" w:rsidRDefault="005D7B7C" w:rsidP="001E3FB4">
      <w:pPr>
        <w:rPr>
          <w:lang w:val="en-US"/>
        </w:rPr>
      </w:pPr>
    </w:p>
    <w:p w14:paraId="463192F0" w14:textId="0F193E08" w:rsidR="005D7B7C" w:rsidRPr="005D7B7C" w:rsidRDefault="005D7B7C" w:rsidP="001E3FB4">
      <w:pPr>
        <w:rPr>
          <w:b/>
          <w:bCs/>
          <w:sz w:val="28"/>
          <w:szCs w:val="28"/>
          <w:lang w:val="en-US"/>
        </w:rPr>
      </w:pPr>
      <w:r w:rsidRPr="005D7B7C">
        <w:rPr>
          <w:b/>
          <w:bCs/>
          <w:sz w:val="28"/>
          <w:szCs w:val="28"/>
          <w:lang w:val="en-US"/>
        </w:rPr>
        <w:t>Abstract</w:t>
      </w:r>
    </w:p>
    <w:p w14:paraId="64532BD1" w14:textId="63688CC8" w:rsidR="00945E96" w:rsidRPr="00436F16" w:rsidRDefault="00436F16" w:rsidP="00436F16">
      <w:pPr>
        <w:pStyle w:val="Brdtext"/>
        <w:sectPr w:rsidR="00945E96" w:rsidRPr="00436F16" w:rsidSect="00E76CE9">
          <w:headerReference w:type="default" r:id="rId11"/>
          <w:footerReference w:type="default" r:id="rId12"/>
          <w:pgSz w:w="11900" w:h="16840"/>
          <w:pgMar w:top="3686" w:right="1134" w:bottom="1418" w:left="1985" w:header="284" w:footer="695" w:gutter="0"/>
          <w:cols w:space="708"/>
          <w:docGrid w:linePitch="360"/>
        </w:sectPr>
      </w:pPr>
      <w:r w:rsidRPr="00052376">
        <w:t xml:space="preserve">This document describes </w:t>
      </w:r>
      <w:r>
        <w:t>the Authentication core</w:t>
      </w:r>
      <w:r w:rsidRPr="00052376">
        <w:t xml:space="preserve"> system, which provides </w:t>
      </w:r>
      <w:r>
        <w:t>a centralized identity store that enables authentication in the Arrowhead Local Cloud</w:t>
      </w:r>
      <w:r w:rsidRPr="00052376">
        <w:t>.</w:t>
      </w:r>
    </w:p>
    <w:p w14:paraId="65C4EAD5" w14:textId="77777777" w:rsidR="000C55E2" w:rsidRDefault="000C55E2" w:rsidP="00D17442">
      <w:pPr>
        <w:pStyle w:val="Rubrik"/>
        <w:numPr>
          <w:ilvl w:val="0"/>
          <w:numId w:val="0"/>
        </w:numPr>
        <w:ind w:left="357"/>
      </w:pPr>
      <w:bookmarkStart w:id="5" w:name="_Toc106909195"/>
      <w:r>
        <w:lastRenderedPageBreak/>
        <w:t>Table of Contents</w:t>
      </w:r>
      <w:bookmarkEnd w:id="5"/>
    </w:p>
    <w:sdt>
      <w:sdtPr>
        <w:rPr>
          <w:b w:val="0"/>
          <w:bCs w:val="0"/>
          <w:i w:val="0"/>
          <w:iCs w:val="0"/>
        </w:rPr>
        <w:id w:val="816926586"/>
        <w:docPartObj>
          <w:docPartGallery w:val="Table of Contents"/>
          <w:docPartUnique/>
        </w:docPartObj>
      </w:sdtPr>
      <w:sdtEndPr>
        <w:rPr>
          <w:noProof/>
        </w:rPr>
      </w:sdtEndPr>
      <w:sdtContent>
        <w:p w14:paraId="6F3DB436" w14:textId="76D8C0D2" w:rsidR="00F72B75" w:rsidRDefault="00813A46">
          <w:pPr>
            <w:pStyle w:val="Innehll1"/>
            <w:tabs>
              <w:tab w:val="right" w:leader="dot" w:pos="8771"/>
            </w:tabs>
            <w:rPr>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6909195" w:history="1">
            <w:r w:rsidR="00F72B75" w:rsidRPr="00540D6B">
              <w:rPr>
                <w:rStyle w:val="Hyperlnk"/>
                <w:noProof/>
              </w:rPr>
              <w:t>Table of Contents</w:t>
            </w:r>
            <w:r w:rsidR="00F72B75">
              <w:rPr>
                <w:noProof/>
                <w:webHidden/>
              </w:rPr>
              <w:tab/>
            </w:r>
            <w:r w:rsidR="00F72B75">
              <w:rPr>
                <w:noProof/>
                <w:webHidden/>
              </w:rPr>
              <w:fldChar w:fldCharType="begin"/>
            </w:r>
            <w:r w:rsidR="00F72B75">
              <w:rPr>
                <w:noProof/>
                <w:webHidden/>
              </w:rPr>
              <w:instrText xml:space="preserve"> PAGEREF _Toc106909195 \h </w:instrText>
            </w:r>
            <w:r w:rsidR="00F72B75">
              <w:rPr>
                <w:noProof/>
                <w:webHidden/>
              </w:rPr>
            </w:r>
            <w:r w:rsidR="00F72B75">
              <w:rPr>
                <w:noProof/>
                <w:webHidden/>
              </w:rPr>
              <w:fldChar w:fldCharType="separate"/>
            </w:r>
            <w:r w:rsidR="00F72B75">
              <w:rPr>
                <w:noProof/>
                <w:webHidden/>
              </w:rPr>
              <w:t>2</w:t>
            </w:r>
            <w:r w:rsidR="00F72B75">
              <w:rPr>
                <w:noProof/>
                <w:webHidden/>
              </w:rPr>
              <w:fldChar w:fldCharType="end"/>
            </w:r>
          </w:hyperlink>
        </w:p>
        <w:p w14:paraId="2D376232" w14:textId="3A4C2D5C" w:rsidR="00F72B75" w:rsidRDefault="000C2465">
          <w:pPr>
            <w:pStyle w:val="Innehll1"/>
            <w:tabs>
              <w:tab w:val="left" w:pos="480"/>
              <w:tab w:val="right" w:leader="dot" w:pos="8771"/>
            </w:tabs>
            <w:rPr>
              <w:b w:val="0"/>
              <w:bCs w:val="0"/>
              <w:i w:val="0"/>
              <w:iCs w:val="0"/>
              <w:noProof/>
              <w:lang w:eastAsia="en-GB"/>
            </w:rPr>
          </w:pPr>
          <w:hyperlink w:anchor="_Toc106909196" w:history="1">
            <w:r w:rsidR="00F72B75" w:rsidRPr="00540D6B">
              <w:rPr>
                <w:rStyle w:val="Hyperlnk"/>
                <w:noProof/>
              </w:rPr>
              <w:t>1.</w:t>
            </w:r>
            <w:r w:rsidR="00F72B75">
              <w:rPr>
                <w:b w:val="0"/>
                <w:bCs w:val="0"/>
                <w:i w:val="0"/>
                <w:iCs w:val="0"/>
                <w:noProof/>
                <w:lang w:eastAsia="en-GB"/>
              </w:rPr>
              <w:tab/>
            </w:r>
            <w:r w:rsidR="00F72B75" w:rsidRPr="00540D6B">
              <w:rPr>
                <w:rStyle w:val="Hyperlnk"/>
                <w:noProof/>
              </w:rPr>
              <w:t>Overview</w:t>
            </w:r>
            <w:r w:rsidR="00F72B75">
              <w:rPr>
                <w:noProof/>
                <w:webHidden/>
              </w:rPr>
              <w:tab/>
            </w:r>
            <w:r w:rsidR="00F72B75">
              <w:rPr>
                <w:noProof/>
                <w:webHidden/>
              </w:rPr>
              <w:fldChar w:fldCharType="begin"/>
            </w:r>
            <w:r w:rsidR="00F72B75">
              <w:rPr>
                <w:noProof/>
                <w:webHidden/>
              </w:rPr>
              <w:instrText xml:space="preserve"> PAGEREF _Toc106909196 \h </w:instrText>
            </w:r>
            <w:r w:rsidR="00F72B75">
              <w:rPr>
                <w:noProof/>
                <w:webHidden/>
              </w:rPr>
            </w:r>
            <w:r w:rsidR="00F72B75">
              <w:rPr>
                <w:noProof/>
                <w:webHidden/>
              </w:rPr>
              <w:fldChar w:fldCharType="separate"/>
            </w:r>
            <w:r w:rsidR="00F72B75">
              <w:rPr>
                <w:noProof/>
                <w:webHidden/>
              </w:rPr>
              <w:t>3</w:t>
            </w:r>
            <w:r w:rsidR="00F72B75">
              <w:rPr>
                <w:noProof/>
                <w:webHidden/>
              </w:rPr>
              <w:fldChar w:fldCharType="end"/>
            </w:r>
          </w:hyperlink>
        </w:p>
        <w:p w14:paraId="40BEE544" w14:textId="1DC12187" w:rsidR="00F72B75" w:rsidRDefault="000C2465">
          <w:pPr>
            <w:pStyle w:val="Innehll1"/>
            <w:tabs>
              <w:tab w:val="left" w:pos="720"/>
              <w:tab w:val="right" w:leader="dot" w:pos="8771"/>
            </w:tabs>
            <w:rPr>
              <w:b w:val="0"/>
              <w:bCs w:val="0"/>
              <w:i w:val="0"/>
              <w:iCs w:val="0"/>
              <w:noProof/>
              <w:lang w:eastAsia="en-GB"/>
            </w:rPr>
          </w:pPr>
          <w:hyperlink w:anchor="_Toc106909197" w:history="1">
            <w:r w:rsidR="00F72B75" w:rsidRPr="00540D6B">
              <w:rPr>
                <w:rStyle w:val="Hyperlnk"/>
                <w:noProof/>
              </w:rPr>
              <w:t>1.1.</w:t>
            </w:r>
            <w:r w:rsidR="00F72B75">
              <w:rPr>
                <w:b w:val="0"/>
                <w:bCs w:val="0"/>
                <w:i w:val="0"/>
                <w:iCs w:val="0"/>
                <w:noProof/>
                <w:lang w:eastAsia="en-GB"/>
              </w:rPr>
              <w:tab/>
            </w:r>
            <w:r w:rsidR="00F72B75" w:rsidRPr="00540D6B">
              <w:rPr>
                <w:rStyle w:val="Hyperlnk"/>
                <w:noProof/>
              </w:rPr>
              <w:t>Significant prior art</w:t>
            </w:r>
            <w:r w:rsidR="00F72B75">
              <w:rPr>
                <w:noProof/>
                <w:webHidden/>
              </w:rPr>
              <w:tab/>
            </w:r>
            <w:r w:rsidR="00F72B75">
              <w:rPr>
                <w:noProof/>
                <w:webHidden/>
              </w:rPr>
              <w:fldChar w:fldCharType="begin"/>
            </w:r>
            <w:r w:rsidR="00F72B75">
              <w:rPr>
                <w:noProof/>
                <w:webHidden/>
              </w:rPr>
              <w:instrText xml:space="preserve"> PAGEREF _Toc106909197 \h </w:instrText>
            </w:r>
            <w:r w:rsidR="00F72B75">
              <w:rPr>
                <w:noProof/>
                <w:webHidden/>
              </w:rPr>
            </w:r>
            <w:r w:rsidR="00F72B75">
              <w:rPr>
                <w:noProof/>
                <w:webHidden/>
              </w:rPr>
              <w:fldChar w:fldCharType="separate"/>
            </w:r>
            <w:r w:rsidR="00F72B75">
              <w:rPr>
                <w:noProof/>
                <w:webHidden/>
              </w:rPr>
              <w:t>3</w:t>
            </w:r>
            <w:r w:rsidR="00F72B75">
              <w:rPr>
                <w:noProof/>
                <w:webHidden/>
              </w:rPr>
              <w:fldChar w:fldCharType="end"/>
            </w:r>
          </w:hyperlink>
        </w:p>
        <w:p w14:paraId="766E3804" w14:textId="22F3C51F" w:rsidR="00F72B75" w:rsidRDefault="000C2465">
          <w:pPr>
            <w:pStyle w:val="Innehll1"/>
            <w:tabs>
              <w:tab w:val="left" w:pos="720"/>
              <w:tab w:val="right" w:leader="dot" w:pos="8771"/>
            </w:tabs>
            <w:rPr>
              <w:b w:val="0"/>
              <w:bCs w:val="0"/>
              <w:i w:val="0"/>
              <w:iCs w:val="0"/>
              <w:noProof/>
              <w:lang w:eastAsia="en-GB"/>
            </w:rPr>
          </w:pPr>
          <w:hyperlink w:anchor="_Toc106909198" w:history="1">
            <w:r w:rsidR="00F72B75" w:rsidRPr="00540D6B">
              <w:rPr>
                <w:rStyle w:val="Hyperlnk"/>
                <w:noProof/>
              </w:rPr>
              <w:t>1.2.</w:t>
            </w:r>
            <w:r w:rsidR="00F72B75">
              <w:rPr>
                <w:b w:val="0"/>
                <w:bCs w:val="0"/>
                <w:i w:val="0"/>
                <w:iCs w:val="0"/>
                <w:noProof/>
                <w:lang w:eastAsia="en-GB"/>
              </w:rPr>
              <w:tab/>
            </w:r>
            <w:r w:rsidR="00F72B75" w:rsidRPr="00540D6B">
              <w:rPr>
                <w:rStyle w:val="Hyperlnk"/>
                <w:noProof/>
              </w:rPr>
              <w:t>How this system is meant to be used</w:t>
            </w:r>
            <w:r w:rsidR="00F72B75">
              <w:rPr>
                <w:noProof/>
                <w:webHidden/>
              </w:rPr>
              <w:tab/>
            </w:r>
            <w:r w:rsidR="00F72B75">
              <w:rPr>
                <w:noProof/>
                <w:webHidden/>
              </w:rPr>
              <w:fldChar w:fldCharType="begin"/>
            </w:r>
            <w:r w:rsidR="00F72B75">
              <w:rPr>
                <w:noProof/>
                <w:webHidden/>
              </w:rPr>
              <w:instrText xml:space="preserve"> PAGEREF _Toc106909198 \h </w:instrText>
            </w:r>
            <w:r w:rsidR="00F72B75">
              <w:rPr>
                <w:noProof/>
                <w:webHidden/>
              </w:rPr>
            </w:r>
            <w:r w:rsidR="00F72B75">
              <w:rPr>
                <w:noProof/>
                <w:webHidden/>
              </w:rPr>
              <w:fldChar w:fldCharType="separate"/>
            </w:r>
            <w:r w:rsidR="00F72B75">
              <w:rPr>
                <w:noProof/>
                <w:webHidden/>
              </w:rPr>
              <w:t>3</w:t>
            </w:r>
            <w:r w:rsidR="00F72B75">
              <w:rPr>
                <w:noProof/>
                <w:webHidden/>
              </w:rPr>
              <w:fldChar w:fldCharType="end"/>
            </w:r>
          </w:hyperlink>
        </w:p>
        <w:p w14:paraId="7D67FB3E" w14:textId="519190FD" w:rsidR="00F72B75" w:rsidRDefault="000C2465">
          <w:pPr>
            <w:pStyle w:val="Innehll1"/>
            <w:tabs>
              <w:tab w:val="left" w:pos="720"/>
              <w:tab w:val="right" w:leader="dot" w:pos="8771"/>
            </w:tabs>
            <w:rPr>
              <w:b w:val="0"/>
              <w:bCs w:val="0"/>
              <w:i w:val="0"/>
              <w:iCs w:val="0"/>
              <w:noProof/>
              <w:lang w:eastAsia="en-GB"/>
            </w:rPr>
          </w:pPr>
          <w:hyperlink w:anchor="_Toc106909199" w:history="1">
            <w:r w:rsidR="00F72B75" w:rsidRPr="00540D6B">
              <w:rPr>
                <w:rStyle w:val="Hyperlnk"/>
                <w:noProof/>
              </w:rPr>
              <w:t>1.3.</w:t>
            </w:r>
            <w:r w:rsidR="00F72B75">
              <w:rPr>
                <w:b w:val="0"/>
                <w:bCs w:val="0"/>
                <w:i w:val="0"/>
                <w:iCs w:val="0"/>
                <w:noProof/>
                <w:lang w:eastAsia="en-GB"/>
              </w:rPr>
              <w:tab/>
            </w:r>
            <w:r w:rsidR="00F72B75" w:rsidRPr="00540D6B">
              <w:rPr>
                <w:rStyle w:val="Hyperlnk"/>
                <w:noProof/>
              </w:rPr>
              <w:t>System functionalities and properties</w:t>
            </w:r>
            <w:r w:rsidR="00F72B75">
              <w:rPr>
                <w:noProof/>
                <w:webHidden/>
              </w:rPr>
              <w:tab/>
            </w:r>
            <w:r w:rsidR="00F72B75">
              <w:rPr>
                <w:noProof/>
                <w:webHidden/>
              </w:rPr>
              <w:fldChar w:fldCharType="begin"/>
            </w:r>
            <w:r w:rsidR="00F72B75">
              <w:rPr>
                <w:noProof/>
                <w:webHidden/>
              </w:rPr>
              <w:instrText xml:space="preserve"> PAGEREF _Toc106909199 \h </w:instrText>
            </w:r>
            <w:r w:rsidR="00F72B75">
              <w:rPr>
                <w:noProof/>
                <w:webHidden/>
              </w:rPr>
            </w:r>
            <w:r w:rsidR="00F72B75">
              <w:rPr>
                <w:noProof/>
                <w:webHidden/>
              </w:rPr>
              <w:fldChar w:fldCharType="separate"/>
            </w:r>
            <w:r w:rsidR="00F72B75">
              <w:rPr>
                <w:noProof/>
                <w:webHidden/>
              </w:rPr>
              <w:t>3</w:t>
            </w:r>
            <w:r w:rsidR="00F72B75">
              <w:rPr>
                <w:noProof/>
                <w:webHidden/>
              </w:rPr>
              <w:fldChar w:fldCharType="end"/>
            </w:r>
          </w:hyperlink>
        </w:p>
        <w:p w14:paraId="191E7B3A" w14:textId="603FE88B" w:rsidR="00F72B75" w:rsidRDefault="000C2465">
          <w:pPr>
            <w:pStyle w:val="Innehll1"/>
            <w:tabs>
              <w:tab w:val="left" w:pos="720"/>
              <w:tab w:val="right" w:leader="dot" w:pos="8771"/>
            </w:tabs>
            <w:rPr>
              <w:b w:val="0"/>
              <w:bCs w:val="0"/>
              <w:i w:val="0"/>
              <w:iCs w:val="0"/>
              <w:noProof/>
              <w:lang w:eastAsia="en-GB"/>
            </w:rPr>
          </w:pPr>
          <w:hyperlink w:anchor="_Toc106909200" w:history="1">
            <w:r w:rsidR="00F72B75" w:rsidRPr="00540D6B">
              <w:rPr>
                <w:rStyle w:val="Hyperlnk"/>
                <w:noProof/>
              </w:rPr>
              <w:t>1.4.</w:t>
            </w:r>
            <w:r w:rsidR="00F72B75">
              <w:rPr>
                <w:b w:val="0"/>
                <w:bCs w:val="0"/>
                <w:i w:val="0"/>
                <w:iCs w:val="0"/>
                <w:noProof/>
                <w:lang w:eastAsia="en-GB"/>
              </w:rPr>
              <w:tab/>
            </w:r>
            <w:r w:rsidR="00F72B75" w:rsidRPr="00540D6B">
              <w:rPr>
                <w:rStyle w:val="Hyperlnk"/>
                <w:noProof/>
              </w:rPr>
              <w:t>Important delimitations</w:t>
            </w:r>
            <w:r w:rsidR="00F72B75">
              <w:rPr>
                <w:noProof/>
                <w:webHidden/>
              </w:rPr>
              <w:tab/>
            </w:r>
            <w:r w:rsidR="00F72B75">
              <w:rPr>
                <w:noProof/>
                <w:webHidden/>
              </w:rPr>
              <w:fldChar w:fldCharType="begin"/>
            </w:r>
            <w:r w:rsidR="00F72B75">
              <w:rPr>
                <w:noProof/>
                <w:webHidden/>
              </w:rPr>
              <w:instrText xml:space="preserve"> PAGEREF _Toc106909200 \h </w:instrText>
            </w:r>
            <w:r w:rsidR="00F72B75">
              <w:rPr>
                <w:noProof/>
                <w:webHidden/>
              </w:rPr>
            </w:r>
            <w:r w:rsidR="00F72B75">
              <w:rPr>
                <w:noProof/>
                <w:webHidden/>
              </w:rPr>
              <w:fldChar w:fldCharType="separate"/>
            </w:r>
            <w:r w:rsidR="00F72B75">
              <w:rPr>
                <w:noProof/>
                <w:webHidden/>
              </w:rPr>
              <w:t>3</w:t>
            </w:r>
            <w:r w:rsidR="00F72B75">
              <w:rPr>
                <w:noProof/>
                <w:webHidden/>
              </w:rPr>
              <w:fldChar w:fldCharType="end"/>
            </w:r>
          </w:hyperlink>
        </w:p>
        <w:p w14:paraId="416A23BB" w14:textId="60E00E5E" w:rsidR="00F72B75" w:rsidRDefault="000C2465">
          <w:pPr>
            <w:pStyle w:val="Innehll1"/>
            <w:tabs>
              <w:tab w:val="left" w:pos="480"/>
              <w:tab w:val="right" w:leader="dot" w:pos="8771"/>
            </w:tabs>
            <w:rPr>
              <w:b w:val="0"/>
              <w:bCs w:val="0"/>
              <w:i w:val="0"/>
              <w:iCs w:val="0"/>
              <w:noProof/>
              <w:lang w:eastAsia="en-GB"/>
            </w:rPr>
          </w:pPr>
          <w:hyperlink w:anchor="_Toc106909201" w:history="1">
            <w:r w:rsidR="00F72B75" w:rsidRPr="00540D6B">
              <w:rPr>
                <w:rStyle w:val="Hyperlnk"/>
                <w:noProof/>
              </w:rPr>
              <w:t>2.</w:t>
            </w:r>
            <w:r w:rsidR="00F72B75">
              <w:rPr>
                <w:b w:val="0"/>
                <w:bCs w:val="0"/>
                <w:i w:val="0"/>
                <w:iCs w:val="0"/>
                <w:noProof/>
                <w:lang w:eastAsia="en-GB"/>
              </w:rPr>
              <w:tab/>
            </w:r>
            <w:r w:rsidR="00F72B75" w:rsidRPr="00540D6B">
              <w:rPr>
                <w:rStyle w:val="Hyperlnk"/>
                <w:noProof/>
              </w:rPr>
              <w:t>Services</w:t>
            </w:r>
            <w:r w:rsidR="00F72B75">
              <w:rPr>
                <w:noProof/>
                <w:webHidden/>
              </w:rPr>
              <w:tab/>
            </w:r>
            <w:r w:rsidR="00F72B75">
              <w:rPr>
                <w:noProof/>
                <w:webHidden/>
              </w:rPr>
              <w:fldChar w:fldCharType="begin"/>
            </w:r>
            <w:r w:rsidR="00F72B75">
              <w:rPr>
                <w:noProof/>
                <w:webHidden/>
              </w:rPr>
              <w:instrText xml:space="preserve"> PAGEREF _Toc106909201 \h </w:instrText>
            </w:r>
            <w:r w:rsidR="00F72B75">
              <w:rPr>
                <w:noProof/>
                <w:webHidden/>
              </w:rPr>
            </w:r>
            <w:r w:rsidR="00F72B75">
              <w:rPr>
                <w:noProof/>
                <w:webHidden/>
              </w:rPr>
              <w:fldChar w:fldCharType="separate"/>
            </w:r>
            <w:r w:rsidR="00F72B75">
              <w:rPr>
                <w:noProof/>
                <w:webHidden/>
              </w:rPr>
              <w:t>3</w:t>
            </w:r>
            <w:r w:rsidR="00F72B75">
              <w:rPr>
                <w:noProof/>
                <w:webHidden/>
              </w:rPr>
              <w:fldChar w:fldCharType="end"/>
            </w:r>
          </w:hyperlink>
        </w:p>
        <w:p w14:paraId="1FE99799" w14:textId="549F3E4E" w:rsidR="00F72B75" w:rsidRDefault="000C2465">
          <w:pPr>
            <w:pStyle w:val="Innehll1"/>
            <w:tabs>
              <w:tab w:val="left" w:pos="720"/>
              <w:tab w:val="right" w:leader="dot" w:pos="8771"/>
            </w:tabs>
            <w:rPr>
              <w:b w:val="0"/>
              <w:bCs w:val="0"/>
              <w:i w:val="0"/>
              <w:iCs w:val="0"/>
              <w:noProof/>
              <w:lang w:eastAsia="en-GB"/>
            </w:rPr>
          </w:pPr>
          <w:hyperlink w:anchor="_Toc106909202" w:history="1">
            <w:r w:rsidR="00F72B75" w:rsidRPr="00540D6B">
              <w:rPr>
                <w:rStyle w:val="Hyperlnk"/>
                <w:noProof/>
              </w:rPr>
              <w:t>2.1.</w:t>
            </w:r>
            <w:r w:rsidR="00F72B75">
              <w:rPr>
                <w:b w:val="0"/>
                <w:bCs w:val="0"/>
                <w:i w:val="0"/>
                <w:iCs w:val="0"/>
                <w:noProof/>
                <w:lang w:eastAsia="en-GB"/>
              </w:rPr>
              <w:tab/>
            </w:r>
            <w:r w:rsidR="00F72B75" w:rsidRPr="00540D6B">
              <w:rPr>
                <w:rStyle w:val="Hyperlnk"/>
                <w:noProof/>
              </w:rPr>
              <w:t>Produced services</w:t>
            </w:r>
            <w:r w:rsidR="00F72B75">
              <w:rPr>
                <w:noProof/>
                <w:webHidden/>
              </w:rPr>
              <w:tab/>
            </w:r>
            <w:r w:rsidR="00F72B75">
              <w:rPr>
                <w:noProof/>
                <w:webHidden/>
              </w:rPr>
              <w:fldChar w:fldCharType="begin"/>
            </w:r>
            <w:r w:rsidR="00F72B75">
              <w:rPr>
                <w:noProof/>
                <w:webHidden/>
              </w:rPr>
              <w:instrText xml:space="preserve"> PAGEREF _Toc106909202 \h </w:instrText>
            </w:r>
            <w:r w:rsidR="00F72B75">
              <w:rPr>
                <w:noProof/>
                <w:webHidden/>
              </w:rPr>
            </w:r>
            <w:r w:rsidR="00F72B75">
              <w:rPr>
                <w:noProof/>
                <w:webHidden/>
              </w:rPr>
              <w:fldChar w:fldCharType="separate"/>
            </w:r>
            <w:r w:rsidR="00F72B75">
              <w:rPr>
                <w:noProof/>
                <w:webHidden/>
              </w:rPr>
              <w:t>4</w:t>
            </w:r>
            <w:r w:rsidR="00F72B75">
              <w:rPr>
                <w:noProof/>
                <w:webHidden/>
              </w:rPr>
              <w:fldChar w:fldCharType="end"/>
            </w:r>
          </w:hyperlink>
        </w:p>
        <w:p w14:paraId="5F699A2D" w14:textId="4F044297" w:rsidR="00F72B75" w:rsidRDefault="000C2465">
          <w:pPr>
            <w:pStyle w:val="Innehll1"/>
            <w:tabs>
              <w:tab w:val="left" w:pos="720"/>
              <w:tab w:val="right" w:leader="dot" w:pos="8771"/>
            </w:tabs>
            <w:rPr>
              <w:b w:val="0"/>
              <w:bCs w:val="0"/>
              <w:i w:val="0"/>
              <w:iCs w:val="0"/>
              <w:noProof/>
              <w:lang w:eastAsia="en-GB"/>
            </w:rPr>
          </w:pPr>
          <w:hyperlink w:anchor="_Toc106909203" w:history="1">
            <w:r w:rsidR="00F72B75" w:rsidRPr="00540D6B">
              <w:rPr>
                <w:rStyle w:val="Hyperlnk"/>
                <w:noProof/>
              </w:rPr>
              <w:t>2.2.</w:t>
            </w:r>
            <w:r w:rsidR="00F72B75">
              <w:rPr>
                <w:b w:val="0"/>
                <w:bCs w:val="0"/>
                <w:i w:val="0"/>
                <w:iCs w:val="0"/>
                <w:noProof/>
                <w:lang w:eastAsia="en-GB"/>
              </w:rPr>
              <w:tab/>
            </w:r>
            <w:r w:rsidR="00F72B75" w:rsidRPr="00540D6B">
              <w:rPr>
                <w:rStyle w:val="Hyperlnk"/>
                <w:noProof/>
              </w:rPr>
              <w:t>Consumed services</w:t>
            </w:r>
            <w:r w:rsidR="00F72B75">
              <w:rPr>
                <w:noProof/>
                <w:webHidden/>
              </w:rPr>
              <w:tab/>
            </w:r>
            <w:r w:rsidR="00F72B75">
              <w:rPr>
                <w:noProof/>
                <w:webHidden/>
              </w:rPr>
              <w:fldChar w:fldCharType="begin"/>
            </w:r>
            <w:r w:rsidR="00F72B75">
              <w:rPr>
                <w:noProof/>
                <w:webHidden/>
              </w:rPr>
              <w:instrText xml:space="preserve"> PAGEREF _Toc106909203 \h </w:instrText>
            </w:r>
            <w:r w:rsidR="00F72B75">
              <w:rPr>
                <w:noProof/>
                <w:webHidden/>
              </w:rPr>
            </w:r>
            <w:r w:rsidR="00F72B75">
              <w:rPr>
                <w:noProof/>
                <w:webHidden/>
              </w:rPr>
              <w:fldChar w:fldCharType="separate"/>
            </w:r>
            <w:r w:rsidR="00F72B75">
              <w:rPr>
                <w:noProof/>
                <w:webHidden/>
              </w:rPr>
              <w:t>4</w:t>
            </w:r>
            <w:r w:rsidR="00F72B75">
              <w:rPr>
                <w:noProof/>
                <w:webHidden/>
              </w:rPr>
              <w:fldChar w:fldCharType="end"/>
            </w:r>
          </w:hyperlink>
        </w:p>
        <w:p w14:paraId="714CA921" w14:textId="212D9C28" w:rsidR="00F72B75" w:rsidRDefault="000C2465">
          <w:pPr>
            <w:pStyle w:val="Innehll1"/>
            <w:tabs>
              <w:tab w:val="left" w:pos="480"/>
              <w:tab w:val="right" w:leader="dot" w:pos="8771"/>
            </w:tabs>
            <w:rPr>
              <w:b w:val="0"/>
              <w:bCs w:val="0"/>
              <w:i w:val="0"/>
              <w:iCs w:val="0"/>
              <w:noProof/>
              <w:lang w:eastAsia="en-GB"/>
            </w:rPr>
          </w:pPr>
          <w:hyperlink w:anchor="_Toc106909204" w:history="1">
            <w:r w:rsidR="00F72B75" w:rsidRPr="00540D6B">
              <w:rPr>
                <w:rStyle w:val="Hyperlnk"/>
                <w:noProof/>
              </w:rPr>
              <w:t>3.</w:t>
            </w:r>
            <w:r w:rsidR="00F72B75">
              <w:rPr>
                <w:b w:val="0"/>
                <w:bCs w:val="0"/>
                <w:i w:val="0"/>
                <w:iCs w:val="0"/>
                <w:noProof/>
                <w:lang w:eastAsia="en-GB"/>
              </w:rPr>
              <w:tab/>
            </w:r>
            <w:r w:rsidR="00F72B75" w:rsidRPr="00540D6B">
              <w:rPr>
                <w:rStyle w:val="Hyperlnk"/>
                <w:noProof/>
              </w:rPr>
              <w:t>Security</w:t>
            </w:r>
            <w:r w:rsidR="00F72B75">
              <w:rPr>
                <w:noProof/>
                <w:webHidden/>
              </w:rPr>
              <w:tab/>
            </w:r>
            <w:r w:rsidR="00F72B75">
              <w:rPr>
                <w:noProof/>
                <w:webHidden/>
              </w:rPr>
              <w:fldChar w:fldCharType="begin"/>
            </w:r>
            <w:r w:rsidR="00F72B75">
              <w:rPr>
                <w:noProof/>
                <w:webHidden/>
              </w:rPr>
              <w:instrText xml:space="preserve"> PAGEREF _Toc106909204 \h </w:instrText>
            </w:r>
            <w:r w:rsidR="00F72B75">
              <w:rPr>
                <w:noProof/>
                <w:webHidden/>
              </w:rPr>
            </w:r>
            <w:r w:rsidR="00F72B75">
              <w:rPr>
                <w:noProof/>
                <w:webHidden/>
              </w:rPr>
              <w:fldChar w:fldCharType="separate"/>
            </w:r>
            <w:r w:rsidR="00F72B75">
              <w:rPr>
                <w:noProof/>
                <w:webHidden/>
              </w:rPr>
              <w:t>4</w:t>
            </w:r>
            <w:r w:rsidR="00F72B75">
              <w:rPr>
                <w:noProof/>
                <w:webHidden/>
              </w:rPr>
              <w:fldChar w:fldCharType="end"/>
            </w:r>
          </w:hyperlink>
        </w:p>
        <w:p w14:paraId="25014FB3" w14:textId="1C43685B" w:rsidR="00F72B75" w:rsidRDefault="000C2465">
          <w:pPr>
            <w:pStyle w:val="Innehll1"/>
            <w:tabs>
              <w:tab w:val="left" w:pos="720"/>
              <w:tab w:val="right" w:leader="dot" w:pos="8771"/>
            </w:tabs>
            <w:rPr>
              <w:b w:val="0"/>
              <w:bCs w:val="0"/>
              <w:i w:val="0"/>
              <w:iCs w:val="0"/>
              <w:noProof/>
              <w:lang w:eastAsia="en-GB"/>
            </w:rPr>
          </w:pPr>
          <w:hyperlink w:anchor="_Toc106909205" w:history="1">
            <w:r w:rsidR="00F72B75" w:rsidRPr="00540D6B">
              <w:rPr>
                <w:rStyle w:val="Hyperlnk"/>
                <w:noProof/>
              </w:rPr>
              <w:t>3.1.</w:t>
            </w:r>
            <w:r w:rsidR="00F72B75">
              <w:rPr>
                <w:b w:val="0"/>
                <w:bCs w:val="0"/>
                <w:i w:val="0"/>
                <w:iCs w:val="0"/>
                <w:noProof/>
                <w:lang w:eastAsia="en-GB"/>
              </w:rPr>
              <w:tab/>
            </w:r>
            <w:r w:rsidR="00F72B75" w:rsidRPr="00540D6B">
              <w:rPr>
                <w:rStyle w:val="Hyperlnk"/>
                <w:noProof/>
              </w:rPr>
              <w:t>Security Model</w:t>
            </w:r>
            <w:r w:rsidR="00F72B75">
              <w:rPr>
                <w:noProof/>
                <w:webHidden/>
              </w:rPr>
              <w:tab/>
            </w:r>
            <w:r w:rsidR="00F72B75">
              <w:rPr>
                <w:noProof/>
                <w:webHidden/>
              </w:rPr>
              <w:fldChar w:fldCharType="begin"/>
            </w:r>
            <w:r w:rsidR="00F72B75">
              <w:rPr>
                <w:noProof/>
                <w:webHidden/>
              </w:rPr>
              <w:instrText xml:space="preserve"> PAGEREF _Toc106909205 \h </w:instrText>
            </w:r>
            <w:r w:rsidR="00F72B75">
              <w:rPr>
                <w:noProof/>
                <w:webHidden/>
              </w:rPr>
            </w:r>
            <w:r w:rsidR="00F72B75">
              <w:rPr>
                <w:noProof/>
                <w:webHidden/>
              </w:rPr>
              <w:fldChar w:fldCharType="separate"/>
            </w:r>
            <w:r w:rsidR="00F72B75">
              <w:rPr>
                <w:noProof/>
                <w:webHidden/>
              </w:rPr>
              <w:t>4</w:t>
            </w:r>
            <w:r w:rsidR="00F72B75">
              <w:rPr>
                <w:noProof/>
                <w:webHidden/>
              </w:rPr>
              <w:fldChar w:fldCharType="end"/>
            </w:r>
          </w:hyperlink>
        </w:p>
        <w:p w14:paraId="3E5B517B" w14:textId="0CAF91E0" w:rsidR="00F72B75" w:rsidRDefault="000C2465">
          <w:pPr>
            <w:pStyle w:val="Innehll1"/>
            <w:tabs>
              <w:tab w:val="left" w:pos="480"/>
              <w:tab w:val="right" w:leader="dot" w:pos="8771"/>
            </w:tabs>
            <w:rPr>
              <w:b w:val="0"/>
              <w:bCs w:val="0"/>
              <w:i w:val="0"/>
              <w:iCs w:val="0"/>
              <w:noProof/>
              <w:lang w:eastAsia="en-GB"/>
            </w:rPr>
          </w:pPr>
          <w:hyperlink w:anchor="_Toc106909206" w:history="1">
            <w:r w:rsidR="00F72B75" w:rsidRPr="00540D6B">
              <w:rPr>
                <w:rStyle w:val="Hyperlnk"/>
                <w:noProof/>
              </w:rPr>
              <w:t>4.</w:t>
            </w:r>
            <w:r w:rsidR="00F72B75">
              <w:rPr>
                <w:b w:val="0"/>
                <w:bCs w:val="0"/>
                <w:i w:val="0"/>
                <w:iCs w:val="0"/>
                <w:noProof/>
                <w:lang w:eastAsia="en-GB"/>
              </w:rPr>
              <w:tab/>
            </w:r>
            <w:r w:rsidR="00F72B75" w:rsidRPr="00540D6B">
              <w:rPr>
                <w:rStyle w:val="Hyperlnk"/>
                <w:noProof/>
              </w:rPr>
              <w:t>Revision history</w:t>
            </w:r>
            <w:r w:rsidR="00F72B75">
              <w:rPr>
                <w:noProof/>
                <w:webHidden/>
              </w:rPr>
              <w:tab/>
            </w:r>
            <w:r w:rsidR="00F72B75">
              <w:rPr>
                <w:noProof/>
                <w:webHidden/>
              </w:rPr>
              <w:fldChar w:fldCharType="begin"/>
            </w:r>
            <w:r w:rsidR="00F72B75">
              <w:rPr>
                <w:noProof/>
                <w:webHidden/>
              </w:rPr>
              <w:instrText xml:space="preserve"> PAGEREF _Toc106909206 \h </w:instrText>
            </w:r>
            <w:r w:rsidR="00F72B75">
              <w:rPr>
                <w:noProof/>
                <w:webHidden/>
              </w:rPr>
            </w:r>
            <w:r w:rsidR="00F72B75">
              <w:rPr>
                <w:noProof/>
                <w:webHidden/>
              </w:rPr>
              <w:fldChar w:fldCharType="separate"/>
            </w:r>
            <w:r w:rsidR="00F72B75">
              <w:rPr>
                <w:noProof/>
                <w:webHidden/>
              </w:rPr>
              <w:t>4</w:t>
            </w:r>
            <w:r w:rsidR="00F72B75">
              <w:rPr>
                <w:noProof/>
                <w:webHidden/>
              </w:rPr>
              <w:fldChar w:fldCharType="end"/>
            </w:r>
          </w:hyperlink>
        </w:p>
        <w:p w14:paraId="5051B226" w14:textId="26337FA8" w:rsidR="00F72B75" w:rsidRDefault="000C2465">
          <w:pPr>
            <w:pStyle w:val="Innehll1"/>
            <w:tabs>
              <w:tab w:val="left" w:pos="720"/>
              <w:tab w:val="right" w:leader="dot" w:pos="8771"/>
            </w:tabs>
            <w:rPr>
              <w:b w:val="0"/>
              <w:bCs w:val="0"/>
              <w:i w:val="0"/>
              <w:iCs w:val="0"/>
              <w:noProof/>
              <w:lang w:eastAsia="en-GB"/>
            </w:rPr>
          </w:pPr>
          <w:hyperlink w:anchor="_Toc106909207" w:history="1">
            <w:r w:rsidR="00F72B75" w:rsidRPr="00540D6B">
              <w:rPr>
                <w:rStyle w:val="Hyperlnk"/>
                <w:noProof/>
              </w:rPr>
              <w:t>4.1.</w:t>
            </w:r>
            <w:r w:rsidR="00F72B75">
              <w:rPr>
                <w:b w:val="0"/>
                <w:bCs w:val="0"/>
                <w:i w:val="0"/>
                <w:iCs w:val="0"/>
                <w:noProof/>
                <w:lang w:eastAsia="en-GB"/>
              </w:rPr>
              <w:tab/>
            </w:r>
            <w:r w:rsidR="00F72B75" w:rsidRPr="00540D6B">
              <w:rPr>
                <w:rStyle w:val="Hyperlnk"/>
                <w:noProof/>
              </w:rPr>
              <w:t>Amendments</w:t>
            </w:r>
            <w:r w:rsidR="00F72B75">
              <w:rPr>
                <w:noProof/>
                <w:webHidden/>
              </w:rPr>
              <w:tab/>
            </w:r>
            <w:r w:rsidR="00F72B75">
              <w:rPr>
                <w:noProof/>
                <w:webHidden/>
              </w:rPr>
              <w:fldChar w:fldCharType="begin"/>
            </w:r>
            <w:r w:rsidR="00F72B75">
              <w:rPr>
                <w:noProof/>
                <w:webHidden/>
              </w:rPr>
              <w:instrText xml:space="preserve"> PAGEREF _Toc106909207 \h </w:instrText>
            </w:r>
            <w:r w:rsidR="00F72B75">
              <w:rPr>
                <w:noProof/>
                <w:webHidden/>
              </w:rPr>
            </w:r>
            <w:r w:rsidR="00F72B75">
              <w:rPr>
                <w:noProof/>
                <w:webHidden/>
              </w:rPr>
              <w:fldChar w:fldCharType="separate"/>
            </w:r>
            <w:r w:rsidR="00F72B75">
              <w:rPr>
                <w:noProof/>
                <w:webHidden/>
              </w:rPr>
              <w:t>4</w:t>
            </w:r>
            <w:r w:rsidR="00F72B75">
              <w:rPr>
                <w:noProof/>
                <w:webHidden/>
              </w:rPr>
              <w:fldChar w:fldCharType="end"/>
            </w:r>
          </w:hyperlink>
        </w:p>
        <w:p w14:paraId="692C4D2B" w14:textId="2F7A820F" w:rsidR="00F72B75" w:rsidRDefault="000C2465">
          <w:pPr>
            <w:pStyle w:val="Innehll1"/>
            <w:tabs>
              <w:tab w:val="left" w:pos="720"/>
              <w:tab w:val="right" w:leader="dot" w:pos="8771"/>
            </w:tabs>
            <w:rPr>
              <w:b w:val="0"/>
              <w:bCs w:val="0"/>
              <w:i w:val="0"/>
              <w:iCs w:val="0"/>
              <w:noProof/>
              <w:lang w:eastAsia="en-GB"/>
            </w:rPr>
          </w:pPr>
          <w:hyperlink w:anchor="_Toc106909208" w:history="1">
            <w:r w:rsidR="00F72B75" w:rsidRPr="00540D6B">
              <w:rPr>
                <w:rStyle w:val="Hyperlnk"/>
                <w:noProof/>
              </w:rPr>
              <w:t>4.2.</w:t>
            </w:r>
            <w:r w:rsidR="00F72B75">
              <w:rPr>
                <w:b w:val="0"/>
                <w:bCs w:val="0"/>
                <w:i w:val="0"/>
                <w:iCs w:val="0"/>
                <w:noProof/>
                <w:lang w:eastAsia="en-GB"/>
              </w:rPr>
              <w:tab/>
            </w:r>
            <w:r w:rsidR="00F72B75" w:rsidRPr="00540D6B">
              <w:rPr>
                <w:rStyle w:val="Hyperlnk"/>
                <w:noProof/>
              </w:rPr>
              <w:t>Quality Assurance</w:t>
            </w:r>
            <w:r w:rsidR="00F72B75">
              <w:rPr>
                <w:noProof/>
                <w:webHidden/>
              </w:rPr>
              <w:tab/>
            </w:r>
            <w:r w:rsidR="00F72B75">
              <w:rPr>
                <w:noProof/>
                <w:webHidden/>
              </w:rPr>
              <w:fldChar w:fldCharType="begin"/>
            </w:r>
            <w:r w:rsidR="00F72B75">
              <w:rPr>
                <w:noProof/>
                <w:webHidden/>
              </w:rPr>
              <w:instrText xml:space="preserve"> PAGEREF _Toc106909208 \h </w:instrText>
            </w:r>
            <w:r w:rsidR="00F72B75">
              <w:rPr>
                <w:noProof/>
                <w:webHidden/>
              </w:rPr>
            </w:r>
            <w:r w:rsidR="00F72B75">
              <w:rPr>
                <w:noProof/>
                <w:webHidden/>
              </w:rPr>
              <w:fldChar w:fldCharType="separate"/>
            </w:r>
            <w:r w:rsidR="00F72B75">
              <w:rPr>
                <w:noProof/>
                <w:webHidden/>
              </w:rPr>
              <w:t>4</w:t>
            </w:r>
            <w:r w:rsidR="00F72B75">
              <w:rPr>
                <w:noProof/>
                <w:webHidden/>
              </w:rPr>
              <w:fldChar w:fldCharType="end"/>
            </w:r>
          </w:hyperlink>
        </w:p>
        <w:p w14:paraId="1B1A34B5" w14:textId="63996401" w:rsidR="00813A46" w:rsidRDefault="00813A46">
          <w:r>
            <w:rPr>
              <w:b/>
              <w:bCs/>
              <w:noProof/>
            </w:rPr>
            <w:fldChar w:fldCharType="end"/>
          </w:r>
        </w:p>
      </w:sdtContent>
    </w:sdt>
    <w:p w14:paraId="1A58E05B" w14:textId="77777777" w:rsidR="00493EFD" w:rsidRDefault="00493EFD">
      <w:pPr>
        <w:rPr>
          <w:rFonts w:ascii="Calibri" w:eastAsia="MS PGothic" w:hAnsi="Calibri" w:cs="Lucida Grande"/>
          <w:b/>
          <w:sz w:val="20"/>
          <w:szCs w:val="22"/>
          <w:lang w:val="en-GB" w:eastAsia="en-US"/>
        </w:rPr>
      </w:pPr>
      <w:r w:rsidRPr="00813A46">
        <w:rPr>
          <w:b/>
          <w:sz w:val="20"/>
          <w:szCs w:val="22"/>
          <w:lang w:val="en-US"/>
        </w:rPr>
        <w:br w:type="page"/>
      </w:r>
    </w:p>
    <w:p w14:paraId="2411458C" w14:textId="17CC04E5" w:rsidR="00A02DDF" w:rsidRDefault="004349AE" w:rsidP="00D17442">
      <w:pPr>
        <w:pStyle w:val="Rubrik"/>
      </w:pPr>
      <w:bookmarkStart w:id="6" w:name="_Toc106909196"/>
      <w:r w:rsidRPr="00813A46">
        <w:lastRenderedPageBreak/>
        <w:t>Overview</w:t>
      </w:r>
      <w:bookmarkEnd w:id="6"/>
    </w:p>
    <w:p w14:paraId="1E9F033A" w14:textId="4FE1D0DB" w:rsidR="00D17442" w:rsidRDefault="00052376" w:rsidP="00D17442">
      <w:pPr>
        <w:pStyle w:val="Brdtext"/>
      </w:pPr>
      <w:r w:rsidRPr="00052376">
        <w:t xml:space="preserve">This document describes </w:t>
      </w:r>
      <w:r w:rsidR="008E0D40">
        <w:t>the Authentication</w:t>
      </w:r>
      <w:r>
        <w:t xml:space="preserve"> core</w:t>
      </w:r>
      <w:r w:rsidRPr="00052376">
        <w:t xml:space="preserve"> system, which provides </w:t>
      </w:r>
      <w:r w:rsidR="00470D1A">
        <w:t xml:space="preserve">a </w:t>
      </w:r>
      <w:r>
        <w:t>centralized</w:t>
      </w:r>
      <w:r w:rsidR="00470D1A">
        <w:t xml:space="preserve"> identity store that </w:t>
      </w:r>
      <w:r w:rsidR="006F1DCE">
        <w:t>enables</w:t>
      </w:r>
      <w:r>
        <w:t xml:space="preserve"> </w:t>
      </w:r>
      <w:r w:rsidR="008E0D40">
        <w:t>authentication</w:t>
      </w:r>
      <w:r w:rsidR="006F1DCE">
        <w:t xml:space="preserve"> in the Arrowhead Local Cloud</w:t>
      </w:r>
      <w:r w:rsidRPr="00052376">
        <w:t>.</w:t>
      </w:r>
    </w:p>
    <w:p w14:paraId="656954A4" w14:textId="7B27C4F5" w:rsidR="007E6252" w:rsidRPr="00052376" w:rsidRDefault="007E6252" w:rsidP="00D17442">
      <w:pPr>
        <w:pStyle w:val="Brdtext"/>
      </w:pPr>
      <w:r w:rsidRPr="007E6252">
        <w:t>The rest of this document is organized as follows. In Section</w:t>
      </w:r>
      <w:r>
        <w:t xml:space="preserve"> </w:t>
      </w:r>
      <w:r>
        <w:fldChar w:fldCharType="begin"/>
      </w:r>
      <w:r>
        <w:instrText xml:space="preserve"> REF _Ref106886091 \r \h </w:instrText>
      </w:r>
      <w:r>
        <w:fldChar w:fldCharType="separate"/>
      </w:r>
      <w:r>
        <w:t>1.1</w:t>
      </w:r>
      <w:r>
        <w:fldChar w:fldCharType="end"/>
      </w:r>
      <w:r w:rsidRPr="007E6252">
        <w:t xml:space="preserve">, we reference major prior art capabilities of the system. In Section </w:t>
      </w:r>
      <w:r>
        <w:fldChar w:fldCharType="begin"/>
      </w:r>
      <w:r>
        <w:instrText xml:space="preserve"> REF _Ref106886114 \r \h </w:instrText>
      </w:r>
      <w:r>
        <w:fldChar w:fldCharType="separate"/>
      </w:r>
      <w:r>
        <w:t>1.2</w:t>
      </w:r>
      <w:r>
        <w:fldChar w:fldCharType="end"/>
      </w:r>
      <w:r w:rsidRPr="007E6252">
        <w:t xml:space="preserve">, we </w:t>
      </w:r>
      <w:r>
        <w:t xml:space="preserve">describe </w:t>
      </w:r>
      <w:r w:rsidRPr="007E6252">
        <w:t xml:space="preserve">the intended usage of the system. In Section </w:t>
      </w:r>
      <w:r>
        <w:fldChar w:fldCharType="begin"/>
      </w:r>
      <w:r>
        <w:instrText xml:space="preserve"> REF _Ref106886134 \r \h </w:instrText>
      </w:r>
      <w:r>
        <w:fldChar w:fldCharType="separate"/>
      </w:r>
      <w:r>
        <w:t>1.3</w:t>
      </w:r>
      <w:r>
        <w:fldChar w:fldCharType="end"/>
      </w:r>
      <w:r>
        <w:t xml:space="preserve">, </w:t>
      </w:r>
      <w:r w:rsidRPr="007E6252">
        <w:t>we describe fundamental properties provided by the system. In Section</w:t>
      </w:r>
      <w:r>
        <w:t xml:space="preserve"> </w:t>
      </w:r>
      <w:r>
        <w:fldChar w:fldCharType="begin"/>
      </w:r>
      <w:r>
        <w:instrText xml:space="preserve"> REF _Ref106886154 \r \h </w:instrText>
      </w:r>
      <w:r>
        <w:fldChar w:fldCharType="separate"/>
      </w:r>
      <w:r>
        <w:t>1.4</w:t>
      </w:r>
      <w:r>
        <w:fldChar w:fldCharType="end"/>
      </w:r>
      <w:r w:rsidRPr="007E6252">
        <w:t xml:space="preserve">, we describe de-limitations of capabilities of the system. In Section </w:t>
      </w:r>
      <w:r>
        <w:fldChar w:fldCharType="begin"/>
      </w:r>
      <w:r>
        <w:instrText xml:space="preserve"> REF _Ref106886171 \r \h </w:instrText>
      </w:r>
      <w:r>
        <w:fldChar w:fldCharType="separate"/>
      </w:r>
      <w:r>
        <w:t>2</w:t>
      </w:r>
      <w:r>
        <w:fldChar w:fldCharType="end"/>
      </w:r>
      <w:r>
        <w:t xml:space="preserve">, </w:t>
      </w:r>
      <w:r w:rsidRPr="007E6252">
        <w:t xml:space="preserve">we describe the abstract service functions consumed or produced by the system. In Section </w:t>
      </w:r>
      <w:r>
        <w:fldChar w:fldCharType="begin"/>
      </w:r>
      <w:r>
        <w:instrText xml:space="preserve"> REF _Ref106886182 \r \h </w:instrText>
      </w:r>
      <w:r>
        <w:fldChar w:fldCharType="separate"/>
      </w:r>
      <w:r>
        <w:t>3</w:t>
      </w:r>
      <w:r>
        <w:fldChar w:fldCharType="end"/>
      </w:r>
      <w:r w:rsidRPr="007E6252">
        <w:t>, we describe the security capabilities of the system.</w:t>
      </w:r>
    </w:p>
    <w:p w14:paraId="3EED329A" w14:textId="2306DCEC" w:rsidR="00215829" w:rsidRDefault="00215829" w:rsidP="00D17442">
      <w:pPr>
        <w:pStyle w:val="Rubrik1"/>
      </w:pPr>
      <w:bookmarkStart w:id="7" w:name="_Ref106886091"/>
      <w:bookmarkStart w:id="8" w:name="_Toc106909197"/>
      <w:r>
        <w:t>Significant prior art</w:t>
      </w:r>
      <w:bookmarkEnd w:id="7"/>
      <w:bookmarkEnd w:id="8"/>
    </w:p>
    <w:p w14:paraId="59561124" w14:textId="1287C155" w:rsidR="006729F0" w:rsidRPr="006729F0" w:rsidRDefault="00027F4B" w:rsidP="00027F4B">
      <w:pPr>
        <w:pStyle w:val="Brdtext"/>
      </w:pPr>
      <w:r>
        <w:t xml:space="preserve">This system description is </w:t>
      </w:r>
      <w:r w:rsidRPr="00027F4B">
        <w:t>derived</w:t>
      </w:r>
      <w:r>
        <w:t xml:space="preserve"> from studies of existing off-the-shelf authentication systems and well-established industry standards such as SAML, OpenID Connect, Kerberos etc.</w:t>
      </w:r>
    </w:p>
    <w:p w14:paraId="6FF3BD8D" w14:textId="7273D58E" w:rsidR="00B76542" w:rsidRDefault="00215829" w:rsidP="00D17442">
      <w:pPr>
        <w:pStyle w:val="Rubrik1"/>
      </w:pPr>
      <w:bookmarkStart w:id="9" w:name="_Ref106886114"/>
      <w:bookmarkStart w:id="10" w:name="_Toc106909198"/>
      <w:r>
        <w:t>How this system is meant to be used</w:t>
      </w:r>
      <w:bookmarkEnd w:id="9"/>
      <w:bookmarkEnd w:id="10"/>
    </w:p>
    <w:p w14:paraId="60D4A63D" w14:textId="3203267B" w:rsidR="001D3EDD" w:rsidRPr="001D3EDD" w:rsidRDefault="001D3EDD" w:rsidP="001D3EDD">
      <w:pPr>
        <w:pStyle w:val="Brdtext"/>
      </w:pPr>
      <w:r>
        <w:t xml:space="preserve">The authentication system is meant to be used by a system that wants to validate the identity of a service request. Similarly, a system may want to prove its identity to another system and therefore identifies itself with the Authentication </w:t>
      </w:r>
      <w:ins w:id="11" w:author="Henrik Bylund" w:date="2022-06-28T09:47:00Z">
        <w:r>
          <w:t xml:space="preserve">system </w:t>
        </w:r>
      </w:ins>
      <w:r>
        <w:t>and receives a proof-of-identity in return that can be used when calling other services.</w:t>
      </w:r>
      <w:r w:rsidR="007A412C">
        <w:t xml:space="preserve"> Authentication is needed for </w:t>
      </w:r>
      <w:r w:rsidR="00C0727F">
        <w:t>service-to-service</w:t>
      </w:r>
      <w:r w:rsidR="007A412C">
        <w:t xml:space="preserve"> calls but also for end-user interfaces that wants to obtain the identity of the current user.</w:t>
      </w:r>
    </w:p>
    <w:p w14:paraId="7CC337EB" w14:textId="2A3D2F66" w:rsidR="00215829" w:rsidRDefault="00215829" w:rsidP="00D17442">
      <w:pPr>
        <w:pStyle w:val="Rubrik1"/>
        <w:rPr>
          <w:ins w:id="12" w:author="Henrik Bylund" w:date="2022-06-28T13:16:00Z"/>
        </w:rPr>
      </w:pPr>
      <w:bookmarkStart w:id="13" w:name="_Ref106886134"/>
      <w:bookmarkStart w:id="14" w:name="_Toc106909199"/>
      <w:commentRangeStart w:id="15"/>
      <w:r>
        <w:t xml:space="preserve">System </w:t>
      </w:r>
      <w:commentRangeEnd w:id="15"/>
      <w:r>
        <w:rPr>
          <w:rStyle w:val="Kommentarsreferens"/>
        </w:rPr>
        <w:commentReference w:id="15"/>
      </w:r>
      <w:r>
        <w:t>functionalities and properties</w:t>
      </w:r>
      <w:bookmarkEnd w:id="13"/>
      <w:bookmarkEnd w:id="14"/>
    </w:p>
    <w:p w14:paraId="4B150C94" w14:textId="77777777" w:rsidR="005C4DE4" w:rsidRDefault="002A3A8C" w:rsidP="00B900B7">
      <w:pPr>
        <w:pStyle w:val="Brdtext"/>
        <w:rPr>
          <w:ins w:id="16" w:author="Henrik Bylund" w:date="2022-06-28T13:22:00Z"/>
        </w:rPr>
      </w:pPr>
      <w:ins w:id="17" w:author="Henrik Bylund" w:date="2022-06-28T13:16:00Z">
        <w:r>
          <w:t xml:space="preserve">The Authentication system provides functionality </w:t>
        </w:r>
      </w:ins>
      <w:ins w:id="18" w:author="Henrik Bylund" w:date="2022-06-28T13:22:00Z">
        <w:r w:rsidR="005C4DE4">
          <w:t>in three areas:</w:t>
        </w:r>
      </w:ins>
    </w:p>
    <w:p w14:paraId="028F4212" w14:textId="7E952496" w:rsidR="005C4DE4" w:rsidRDefault="005C4DE4" w:rsidP="00B900B7">
      <w:pPr>
        <w:pStyle w:val="Brdtext"/>
        <w:rPr>
          <w:ins w:id="19" w:author="Henrik Bylund" w:date="2022-06-28T13:22:00Z"/>
        </w:rPr>
      </w:pPr>
      <w:ins w:id="20" w:author="Henrik Bylund" w:date="2022-06-28T13:22:00Z">
        <w:r>
          <w:t>T</w:t>
        </w:r>
      </w:ins>
      <w:ins w:id="21" w:author="Henrik Bylund" w:date="2022-06-28T13:16:00Z">
        <w:r w:rsidR="002A3A8C">
          <w:t xml:space="preserve">o </w:t>
        </w:r>
      </w:ins>
      <w:ins w:id="22" w:author="Henrik Bylund" w:date="2022-06-28T13:17:00Z">
        <w:r w:rsidR="002637D6">
          <w:t xml:space="preserve">manage </w:t>
        </w:r>
      </w:ins>
      <w:ins w:id="23" w:author="Henrik Bylund" w:date="2022-06-28T13:21:00Z">
        <w:r>
          <w:t>and query identities along with related information.</w:t>
        </w:r>
      </w:ins>
      <w:ins w:id="24" w:author="Henrik Bylund" w:date="2022-06-28T13:22:00Z">
        <w:r w:rsidR="0070062D">
          <w:t xml:space="preserve"> Related information can be </w:t>
        </w:r>
      </w:ins>
      <w:ins w:id="25" w:author="Henrik Bylund" w:date="2022-06-28T13:23:00Z">
        <w:r w:rsidR="0070062D">
          <w:t xml:space="preserve">metadata such as contact information, structural relationships such as </w:t>
        </w:r>
        <w:r w:rsidR="00DA1EEE">
          <w:t xml:space="preserve">groups, and </w:t>
        </w:r>
      </w:ins>
      <w:ins w:id="26" w:author="Henrik Bylund" w:date="2022-06-28T13:24:00Z">
        <w:r w:rsidR="00E11ADA">
          <w:t xml:space="preserve">claims that can be made about an identity such as </w:t>
        </w:r>
        <w:r w:rsidR="00F05A86">
          <w:t>roles.</w:t>
        </w:r>
      </w:ins>
    </w:p>
    <w:p w14:paraId="25258BDF" w14:textId="77777777" w:rsidR="00B13EDE" w:rsidRDefault="005C4DE4" w:rsidP="00B900B7">
      <w:pPr>
        <w:pStyle w:val="Brdtext"/>
        <w:rPr>
          <w:ins w:id="27" w:author="Henrik Bylund" w:date="2022-06-28T13:34:00Z"/>
        </w:rPr>
      </w:pPr>
      <w:ins w:id="28" w:author="Henrik Bylund" w:date="2022-06-28T13:21:00Z">
        <w:r>
          <w:t>T</w:t>
        </w:r>
      </w:ins>
      <w:ins w:id="29" w:author="Henrik Bylund" w:date="2022-06-28T13:22:00Z">
        <w:r>
          <w:t xml:space="preserve">o </w:t>
        </w:r>
      </w:ins>
      <w:ins w:id="30" w:author="Henrik Bylund" w:date="2022-06-28T13:24:00Z">
        <w:r w:rsidR="00F05A86">
          <w:t>produce a proof-of</w:t>
        </w:r>
      </w:ins>
      <w:ins w:id="31" w:author="Henrik Bylund" w:date="2022-06-28T13:25:00Z">
        <w:r w:rsidR="00F05A86">
          <w:t xml:space="preserve">-identity </w:t>
        </w:r>
      </w:ins>
      <w:ins w:id="32" w:author="Henrik Bylund" w:date="2022-06-28T13:26:00Z">
        <w:r w:rsidR="00F26E1B">
          <w:t xml:space="preserve">that in essence is a claim </w:t>
        </w:r>
      </w:ins>
      <w:ins w:id="33" w:author="Henrik Bylund" w:date="2022-06-28T13:27:00Z">
        <w:r w:rsidR="00A2559D">
          <w:t>by the Authentication system about the identity of a</w:t>
        </w:r>
      </w:ins>
      <w:ins w:id="34" w:author="Henrik Bylund" w:date="2022-06-28T13:32:00Z">
        <w:r w:rsidR="00C42817">
          <w:t xml:space="preserve"> subject</w:t>
        </w:r>
      </w:ins>
      <w:ins w:id="35" w:author="Henrik Bylund" w:date="2022-06-28T13:27:00Z">
        <w:r w:rsidR="00A2559D">
          <w:t>.</w:t>
        </w:r>
      </w:ins>
      <w:ins w:id="36" w:author="Henrik Bylund" w:date="2022-06-28T13:31:00Z">
        <w:r w:rsidR="00C84594">
          <w:t xml:space="preserve"> These claims </w:t>
        </w:r>
        <w:r w:rsidR="00C772DB">
          <w:t xml:space="preserve">include an identity and </w:t>
        </w:r>
      </w:ins>
      <w:ins w:id="37" w:author="Henrik Bylund" w:date="2022-06-28T13:33:00Z">
        <w:r w:rsidR="008C289B">
          <w:t xml:space="preserve">depending on the implementation, </w:t>
        </w:r>
      </w:ins>
      <w:ins w:id="38" w:author="Henrik Bylund" w:date="2022-06-28T13:31:00Z">
        <w:r w:rsidR="00C772DB">
          <w:t>any other claims requested</w:t>
        </w:r>
      </w:ins>
      <w:ins w:id="39" w:author="Henrik Bylund" w:date="2022-06-28T13:32:00Z">
        <w:r w:rsidR="00C772DB">
          <w:t>, such as roles</w:t>
        </w:r>
        <w:r w:rsidR="00C42817">
          <w:t xml:space="preserve"> held by the subject in the claim.</w:t>
        </w:r>
      </w:ins>
      <w:ins w:id="40" w:author="Henrik Bylund" w:date="2022-06-28T13:33:00Z">
        <w:r w:rsidR="00401428">
          <w:t xml:space="preserve"> The proof-of-identity typically represents the </w:t>
        </w:r>
      </w:ins>
      <w:ins w:id="41" w:author="Henrik Bylund" w:date="2022-06-28T13:34:00Z">
        <w:r w:rsidR="00401428">
          <w:t>subject requesting the claim.</w:t>
        </w:r>
      </w:ins>
    </w:p>
    <w:p w14:paraId="0011A212" w14:textId="62BEB0DE" w:rsidR="002A3A8C" w:rsidRPr="002A3A8C" w:rsidRDefault="00B13EDE">
      <w:pPr>
        <w:pStyle w:val="Brdtext"/>
        <w:pPrChange w:id="42" w:author="Henrik Bylund" w:date="2022-06-28T13:50:00Z">
          <w:pPr>
            <w:pStyle w:val="Rubrik1"/>
          </w:pPr>
        </w:pPrChange>
      </w:pPr>
      <w:ins w:id="43" w:author="Henrik Bylund" w:date="2022-06-28T13:34:00Z">
        <w:r>
          <w:t xml:space="preserve">To </w:t>
        </w:r>
      </w:ins>
      <w:ins w:id="44" w:author="Henrik Bylund" w:date="2022-06-28T13:35:00Z">
        <w:r w:rsidR="002F1559">
          <w:t xml:space="preserve">allow a system to </w:t>
        </w:r>
      </w:ins>
      <w:ins w:id="45" w:author="Henrik Bylund" w:date="2022-06-28T13:34:00Z">
        <w:r>
          <w:t>validate a proof-of-identity carried by an actor</w:t>
        </w:r>
      </w:ins>
      <w:ins w:id="46" w:author="Henrik Bylund" w:date="2022-06-28T13:35:00Z">
        <w:r w:rsidR="002F1559">
          <w:t xml:space="preserve"> interacting with said system. This f</w:t>
        </w:r>
        <w:r w:rsidR="004A303F">
          <w:t xml:space="preserve">unctionality could be a direct call to the service, or made </w:t>
        </w:r>
        <w:r w:rsidR="00792DEF">
          <w:t xml:space="preserve">offline </w:t>
        </w:r>
      </w:ins>
      <w:ins w:id="47" w:author="Henrik Bylund" w:date="2022-06-28T13:36:00Z">
        <w:r w:rsidR="00792DEF">
          <w:t xml:space="preserve">by use of, for example, </w:t>
        </w:r>
      </w:ins>
      <w:ins w:id="48" w:author="Henrik Bylund" w:date="2022-06-28T13:37:00Z">
        <w:r w:rsidR="008263FF">
          <w:t>public key infrastructure</w:t>
        </w:r>
      </w:ins>
      <w:ins w:id="49" w:author="Henrik Bylund" w:date="2022-06-28T13:38:00Z">
        <w:r w:rsidR="008263FF">
          <w:t xml:space="preserve"> (PKI) in which the proof-of-identity is cryptographically signed.</w:t>
        </w:r>
      </w:ins>
    </w:p>
    <w:p w14:paraId="4F38414B" w14:textId="196F134C" w:rsidR="00215829" w:rsidRDefault="00215829" w:rsidP="00D17442">
      <w:pPr>
        <w:pStyle w:val="Rubrik1"/>
        <w:rPr>
          <w:ins w:id="50" w:author="Henrik Bylund" w:date="2022-06-28T13:38:00Z"/>
        </w:rPr>
      </w:pPr>
      <w:bookmarkStart w:id="51" w:name="_Ref106886154"/>
      <w:bookmarkStart w:id="52" w:name="_Toc106909200"/>
      <w:commentRangeStart w:id="53"/>
      <w:r>
        <w:lastRenderedPageBreak/>
        <w:t xml:space="preserve">Important </w:t>
      </w:r>
      <w:commentRangeEnd w:id="53"/>
      <w:r>
        <w:rPr>
          <w:rStyle w:val="Kommentarsreferens"/>
        </w:rPr>
        <w:commentReference w:id="53"/>
      </w:r>
      <w:r>
        <w:t>delimitations</w:t>
      </w:r>
      <w:bookmarkEnd w:id="51"/>
      <w:bookmarkEnd w:id="52"/>
    </w:p>
    <w:p w14:paraId="4074EAB0" w14:textId="15DAEECF" w:rsidR="006C6266" w:rsidRPr="006C6266" w:rsidRDefault="004C77D2">
      <w:pPr>
        <w:pStyle w:val="Brdtext"/>
        <w:pPrChange w:id="54" w:author="Henrik Bylund" w:date="2022-06-28T13:50:00Z">
          <w:pPr>
            <w:pStyle w:val="Rubrik1"/>
          </w:pPr>
        </w:pPrChange>
      </w:pPr>
      <w:ins w:id="55" w:author="Henrik Bylund" w:date="2022-06-28T13:39:00Z">
        <w:r>
          <w:t xml:space="preserve">While the use of an authentication system is of little use without an authorization system to implement access control, this document </w:t>
        </w:r>
      </w:ins>
      <w:ins w:id="56" w:author="Henrik Bylund" w:date="2022-06-28T13:41:00Z">
        <w:r w:rsidR="00067DCB">
          <w:t xml:space="preserve">does not specify how these two systems relate to each other. In practice, the link between these systems is the proof-of-identity concept, which is a piece of information produced by the authentication system and in some way </w:t>
        </w:r>
        <w:r w:rsidR="00CC4AAB">
          <w:t>co</w:t>
        </w:r>
      </w:ins>
      <w:ins w:id="57" w:author="Henrik Bylund" w:date="2022-06-28T13:42:00Z">
        <w:r w:rsidR="00CC4AAB">
          <w:t>nsumed (likely indirectly) by an authorization system.</w:t>
        </w:r>
      </w:ins>
    </w:p>
    <w:p w14:paraId="5B37DCD2" w14:textId="019E5394" w:rsidR="00A0480B" w:rsidRDefault="00750752" w:rsidP="00D17442">
      <w:pPr>
        <w:pStyle w:val="Rubrik"/>
      </w:pPr>
      <w:bookmarkStart w:id="58" w:name="_Ref106886171"/>
      <w:bookmarkStart w:id="59" w:name="_Toc106909201"/>
      <w:r w:rsidRPr="00813A46">
        <w:t>Services</w:t>
      </w:r>
      <w:bookmarkEnd w:id="58"/>
      <w:bookmarkEnd w:id="59"/>
    </w:p>
    <w:p w14:paraId="1873EBD7" w14:textId="7739B0D5" w:rsidR="00642BF4" w:rsidRDefault="00642BF4" w:rsidP="00642BF4">
      <w:pPr>
        <w:pStyle w:val="Brdtext"/>
      </w:pPr>
      <w:r>
        <w:t>The Authentication system should produce a service to allow systems to perform authentication by using the Identity Provider service. The authentication system could also produce a</w:t>
      </w:r>
      <w:r w:rsidR="005B34AC">
        <w:t>n</w:t>
      </w:r>
      <w:r>
        <w:t xml:space="preserve"> </w:t>
      </w:r>
      <w:r w:rsidR="005B34AC">
        <w:t xml:space="preserve">identity management </w:t>
      </w:r>
      <w:r>
        <w:t>service to, for example</w:t>
      </w:r>
      <w:r w:rsidR="005B34AC">
        <w:t>,</w:t>
      </w:r>
      <w:r>
        <w:t xml:space="preserve"> to allow creating new users (identities). To allow other systems in the local cloud to know about the identity services, the system registers itself in the service registry using the service discovery service.</w:t>
      </w:r>
    </w:p>
    <w:p w14:paraId="351AEEF1" w14:textId="77777777" w:rsidR="00642BF4" w:rsidRPr="00642BF4" w:rsidRDefault="00642BF4" w:rsidP="00642BF4">
      <w:pPr>
        <w:pStyle w:val="Brdtext"/>
      </w:pPr>
    </w:p>
    <w:p w14:paraId="50C1DE17" w14:textId="283A0B4B" w:rsidR="00642BF4" w:rsidRPr="00642BF4" w:rsidRDefault="00642BF4" w:rsidP="00642BF4">
      <w:pPr>
        <w:pStyle w:val="Brdtext"/>
      </w:pPr>
      <w:r>
        <w:rPr>
          <w:noProof/>
        </w:rPr>
        <w:drawing>
          <wp:inline distT="0" distB="0" distL="0" distR="0" wp14:anchorId="55D005E7" wp14:editId="68CE4DD8">
            <wp:extent cx="1828800" cy="1371600"/>
            <wp:effectExtent l="0" t="0" r="0" b="0"/>
            <wp:docPr id="10" name="Picture 1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with medium confidence"/>
                    <pic:cNvPicPr/>
                  </pic:nvPicPr>
                  <pic:blipFill>
                    <a:blip r:embed="rId17"/>
                    <a:stretch>
                      <a:fillRect/>
                    </a:stretch>
                  </pic:blipFill>
                  <pic:spPr>
                    <a:xfrm>
                      <a:off x="0" y="0"/>
                      <a:ext cx="1844273" cy="1383205"/>
                    </a:xfrm>
                    <a:prstGeom prst="rect">
                      <a:avLst/>
                    </a:prstGeom>
                  </pic:spPr>
                </pic:pic>
              </a:graphicData>
            </a:graphic>
          </wp:inline>
        </w:drawing>
      </w:r>
    </w:p>
    <w:p w14:paraId="754A578A" w14:textId="5DDD7DAD" w:rsidR="00215829" w:rsidRDefault="00215829" w:rsidP="00D17442">
      <w:pPr>
        <w:pStyle w:val="Rubrik1"/>
      </w:pPr>
      <w:bookmarkStart w:id="60" w:name="_Toc106909202"/>
      <w:r>
        <w:t>Produced services</w:t>
      </w:r>
      <w:bookmarkEnd w:id="60"/>
    </w:p>
    <w:p w14:paraId="114BDF91" w14:textId="0B86EC94" w:rsidR="00A44937" w:rsidRDefault="00A44937" w:rsidP="00D17442">
      <w:pPr>
        <w:pStyle w:val="Brdtext"/>
      </w:pPr>
      <w:r>
        <w:t xml:space="preserve">The </w:t>
      </w:r>
      <w:r w:rsidR="006F1DCE">
        <w:t>Authentication</w:t>
      </w:r>
      <w:r w:rsidR="0072789F">
        <w:t xml:space="preserve"> system </w:t>
      </w:r>
      <w:r>
        <w:t>produces the following services:</w:t>
      </w:r>
    </w:p>
    <w:tbl>
      <w:tblPr>
        <w:tblStyle w:val="Rutntstabell4"/>
        <w:tblW w:w="8500" w:type="dxa"/>
        <w:tblLook w:val="04A0" w:firstRow="1" w:lastRow="0" w:firstColumn="1" w:lastColumn="0" w:noHBand="0" w:noVBand="1"/>
      </w:tblPr>
      <w:tblGrid>
        <w:gridCol w:w="4106"/>
        <w:gridCol w:w="4394"/>
      </w:tblGrid>
      <w:tr w:rsidR="00EA5C51" w14:paraId="62A788E1" w14:textId="09209E07" w:rsidTr="00EA5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94D7612" w14:textId="0A63FF4B" w:rsidR="00EA5C51" w:rsidRPr="00D17442" w:rsidRDefault="00EA5C51" w:rsidP="00D17442">
            <w:pPr>
              <w:pStyle w:val="Table"/>
            </w:pPr>
            <w:r w:rsidRPr="00D17442">
              <w:t>Service name</w:t>
            </w:r>
          </w:p>
        </w:tc>
        <w:tc>
          <w:tcPr>
            <w:tcW w:w="4394" w:type="dxa"/>
          </w:tcPr>
          <w:p w14:paraId="1BB750E8" w14:textId="3D18B3B1" w:rsidR="00EA5C51" w:rsidRPr="00D17442" w:rsidRDefault="00EA5C51" w:rsidP="00D17442">
            <w:pPr>
              <w:pStyle w:val="Table"/>
              <w:cnfStyle w:val="100000000000" w:firstRow="1" w:lastRow="0" w:firstColumn="0" w:lastColumn="0" w:oddVBand="0" w:evenVBand="0" w:oddHBand="0" w:evenHBand="0" w:firstRowFirstColumn="0" w:firstRowLastColumn="0" w:lastRowFirstColumn="0" w:lastRowLastColumn="0"/>
            </w:pPr>
            <w:r w:rsidRPr="00D17442">
              <w:t>SD</w:t>
            </w:r>
          </w:p>
        </w:tc>
      </w:tr>
      <w:tr w:rsidR="00EA5C51" w14:paraId="53E1256E" w14:textId="67D95887" w:rsidTr="00EA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03B0D35" w14:textId="122EB737" w:rsidR="00EA5C51" w:rsidRPr="00D17442" w:rsidRDefault="006F1DCE" w:rsidP="00D17442">
            <w:pPr>
              <w:pStyle w:val="Table"/>
            </w:pPr>
            <w:r>
              <w:t xml:space="preserve">Identity </w:t>
            </w:r>
            <w:r w:rsidR="00396235">
              <w:t>Provider</w:t>
            </w:r>
          </w:p>
        </w:tc>
        <w:tc>
          <w:tcPr>
            <w:tcW w:w="4394" w:type="dxa"/>
          </w:tcPr>
          <w:p w14:paraId="0476928F" w14:textId="6931AF2C" w:rsidR="00EA5C51" w:rsidRPr="00D17442" w:rsidRDefault="00EA5C51" w:rsidP="00D17442">
            <w:pPr>
              <w:pStyle w:val="Table"/>
              <w:cnfStyle w:val="000000100000" w:firstRow="0" w:lastRow="0" w:firstColumn="0" w:lastColumn="0" w:oddVBand="0" w:evenVBand="0" w:oddHBand="1" w:evenHBand="0" w:firstRowFirstColumn="0" w:firstRowLastColumn="0" w:lastRowFirstColumn="0" w:lastRowLastColumn="0"/>
            </w:pPr>
            <w:r w:rsidRPr="00D17442">
              <w:t xml:space="preserve">SD </w:t>
            </w:r>
            <w:r w:rsidR="000B3262">
              <w:t>Identity Provider</w:t>
            </w:r>
          </w:p>
        </w:tc>
      </w:tr>
      <w:tr w:rsidR="000B3262" w14:paraId="15F86DA6" w14:textId="77777777" w:rsidTr="00EA5C51">
        <w:tc>
          <w:tcPr>
            <w:cnfStyle w:val="001000000000" w:firstRow="0" w:lastRow="0" w:firstColumn="1" w:lastColumn="0" w:oddVBand="0" w:evenVBand="0" w:oddHBand="0" w:evenHBand="0" w:firstRowFirstColumn="0" w:firstRowLastColumn="0" w:lastRowFirstColumn="0" w:lastRowLastColumn="0"/>
            <w:tcW w:w="4106" w:type="dxa"/>
          </w:tcPr>
          <w:p w14:paraId="230EF134" w14:textId="4E697D22" w:rsidR="000B3262" w:rsidRPr="00D17442" w:rsidRDefault="000B3262" w:rsidP="00D17442">
            <w:pPr>
              <w:pStyle w:val="Table"/>
            </w:pPr>
            <w:r>
              <w:t>Identity</w:t>
            </w:r>
            <w:r w:rsidRPr="00D17442">
              <w:t xml:space="preserve"> Management</w:t>
            </w:r>
          </w:p>
        </w:tc>
        <w:tc>
          <w:tcPr>
            <w:tcW w:w="4394" w:type="dxa"/>
          </w:tcPr>
          <w:p w14:paraId="0F480A05" w14:textId="4EAA0398" w:rsidR="000B3262" w:rsidRPr="00D17442" w:rsidRDefault="000B3262" w:rsidP="00D17442">
            <w:pPr>
              <w:pStyle w:val="Table"/>
              <w:cnfStyle w:val="000000000000" w:firstRow="0" w:lastRow="0" w:firstColumn="0" w:lastColumn="0" w:oddVBand="0" w:evenVBand="0" w:oddHBand="0" w:evenHBand="0" w:firstRowFirstColumn="0" w:firstRowLastColumn="0" w:lastRowFirstColumn="0" w:lastRowLastColumn="0"/>
            </w:pPr>
            <w:r w:rsidRPr="00D17442">
              <w:t xml:space="preserve">SD </w:t>
            </w:r>
            <w:r>
              <w:t>Identity</w:t>
            </w:r>
            <w:r w:rsidRPr="00D17442">
              <w:t xml:space="preserve"> Management</w:t>
            </w:r>
          </w:p>
        </w:tc>
      </w:tr>
    </w:tbl>
    <w:p w14:paraId="6CAA95EC" w14:textId="77777777" w:rsidR="00A44937" w:rsidRPr="00A44937" w:rsidRDefault="00A44937" w:rsidP="00D17442">
      <w:pPr>
        <w:pStyle w:val="Brdtext"/>
      </w:pPr>
    </w:p>
    <w:p w14:paraId="3BFE57CB" w14:textId="3B949E06" w:rsidR="00215829" w:rsidRDefault="00215829" w:rsidP="00D17442">
      <w:pPr>
        <w:pStyle w:val="Rubrik1"/>
      </w:pPr>
      <w:bookmarkStart w:id="61" w:name="_Toc106909203"/>
      <w:r>
        <w:t>Consumed services</w:t>
      </w:r>
      <w:bookmarkEnd w:id="61"/>
    </w:p>
    <w:p w14:paraId="0DD94C7A" w14:textId="449F0687" w:rsidR="007C16B9" w:rsidRDefault="007C16B9" w:rsidP="00D17442">
      <w:pPr>
        <w:pStyle w:val="Brdtext"/>
      </w:pPr>
      <w:r>
        <w:t xml:space="preserve">The </w:t>
      </w:r>
      <w:r w:rsidR="000B3262">
        <w:t xml:space="preserve">Authentication </w:t>
      </w:r>
      <w:r>
        <w:t>system consumes the following services:</w:t>
      </w:r>
    </w:p>
    <w:tbl>
      <w:tblPr>
        <w:tblStyle w:val="Rutntstabell4"/>
        <w:tblW w:w="8500" w:type="dxa"/>
        <w:tblLook w:val="04A0" w:firstRow="1" w:lastRow="0" w:firstColumn="1" w:lastColumn="0" w:noHBand="0" w:noVBand="1"/>
      </w:tblPr>
      <w:tblGrid>
        <w:gridCol w:w="4106"/>
        <w:gridCol w:w="4394"/>
      </w:tblGrid>
      <w:tr w:rsidR="007C16B9" w14:paraId="163695AB" w14:textId="77777777" w:rsidTr="00043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457A881" w14:textId="77777777" w:rsidR="007C16B9" w:rsidRDefault="007C16B9" w:rsidP="00D17442">
            <w:pPr>
              <w:pStyle w:val="Table"/>
            </w:pPr>
            <w:r>
              <w:t>Service name</w:t>
            </w:r>
          </w:p>
        </w:tc>
        <w:tc>
          <w:tcPr>
            <w:tcW w:w="4394" w:type="dxa"/>
          </w:tcPr>
          <w:p w14:paraId="11E841F2" w14:textId="77777777" w:rsidR="007C16B9" w:rsidRDefault="007C16B9" w:rsidP="00D17442">
            <w:pPr>
              <w:pStyle w:val="Table"/>
              <w:cnfStyle w:val="100000000000" w:firstRow="1" w:lastRow="0" w:firstColumn="0" w:lastColumn="0" w:oddVBand="0" w:evenVBand="0" w:oddHBand="0" w:evenHBand="0" w:firstRowFirstColumn="0" w:firstRowLastColumn="0" w:lastRowFirstColumn="0" w:lastRowLastColumn="0"/>
            </w:pPr>
            <w:r>
              <w:t>SD</w:t>
            </w:r>
          </w:p>
        </w:tc>
      </w:tr>
      <w:tr w:rsidR="007C16B9" w14:paraId="1FA99501" w14:textId="77777777" w:rsidTr="0004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7186FCD" w14:textId="77777777" w:rsidR="007C16B9" w:rsidRDefault="007C16B9" w:rsidP="00D17442">
            <w:pPr>
              <w:pStyle w:val="Table"/>
            </w:pPr>
            <w:r>
              <w:t>Service Discovery</w:t>
            </w:r>
          </w:p>
        </w:tc>
        <w:tc>
          <w:tcPr>
            <w:tcW w:w="4394" w:type="dxa"/>
          </w:tcPr>
          <w:p w14:paraId="0F85EB89" w14:textId="77777777" w:rsidR="007C16B9" w:rsidRDefault="007C16B9" w:rsidP="00D17442">
            <w:pPr>
              <w:pStyle w:val="Table"/>
              <w:cnfStyle w:val="000000100000" w:firstRow="0" w:lastRow="0" w:firstColumn="0" w:lastColumn="0" w:oddVBand="0" w:evenVBand="0" w:oddHBand="1" w:evenHBand="0" w:firstRowFirstColumn="0" w:firstRowLastColumn="0" w:lastRowFirstColumn="0" w:lastRowLastColumn="0"/>
            </w:pPr>
            <w:r>
              <w:t>SD Service Discovery</w:t>
            </w:r>
          </w:p>
        </w:tc>
      </w:tr>
    </w:tbl>
    <w:p w14:paraId="575B5473" w14:textId="7C149A07" w:rsidR="00215829" w:rsidRDefault="00215829" w:rsidP="00D17442">
      <w:pPr>
        <w:pStyle w:val="Brdtext"/>
      </w:pPr>
    </w:p>
    <w:p w14:paraId="1F410226" w14:textId="2C01C4AD" w:rsidR="00CA5428" w:rsidRDefault="00CA5428" w:rsidP="00D17442">
      <w:pPr>
        <w:pStyle w:val="Rubrik"/>
      </w:pPr>
      <w:bookmarkStart w:id="62" w:name="_Ref106886182"/>
      <w:bookmarkStart w:id="63" w:name="_Toc106909204"/>
      <w:r>
        <w:lastRenderedPageBreak/>
        <w:t>Security</w:t>
      </w:r>
      <w:bookmarkEnd w:id="62"/>
      <w:bookmarkEnd w:id="63"/>
      <w:r>
        <w:t xml:space="preserve"> </w:t>
      </w:r>
    </w:p>
    <w:p w14:paraId="35793A1A" w14:textId="1BA85DCA" w:rsidR="009179ED" w:rsidRDefault="009179ED" w:rsidP="00D17442">
      <w:pPr>
        <w:pStyle w:val="Rubrik1"/>
        <w:rPr>
          <w:ins w:id="64" w:author="Henrik Bylund" w:date="2022-06-28T13:43:00Z"/>
        </w:rPr>
      </w:pPr>
      <w:bookmarkStart w:id="65" w:name="_Toc106909205"/>
      <w:r>
        <w:t xml:space="preserve">Security </w:t>
      </w:r>
      <w:r w:rsidR="00215829">
        <w:t>Model</w:t>
      </w:r>
      <w:bookmarkEnd w:id="65"/>
    </w:p>
    <w:p w14:paraId="19940770" w14:textId="6DCDD009" w:rsidR="00BD0501" w:rsidRDefault="008E22C1" w:rsidP="00B900B7">
      <w:pPr>
        <w:pStyle w:val="Brdtext"/>
        <w:rPr>
          <w:ins w:id="66" w:author="Henrik Bylund" w:date="2022-06-28T13:45:00Z"/>
        </w:rPr>
      </w:pPr>
      <w:ins w:id="67" w:author="Henrik Bylund" w:date="2022-06-28T13:43:00Z">
        <w:r>
          <w:t xml:space="preserve">The Authentication system is vital to the overall security of a system-of-systems. </w:t>
        </w:r>
        <w:proofErr w:type="gramStart"/>
        <w:r>
          <w:t>In particular the</w:t>
        </w:r>
        <w:proofErr w:type="gramEnd"/>
        <w:r>
          <w:t xml:space="preserve"> Identity Management ser</w:t>
        </w:r>
      </w:ins>
      <w:ins w:id="68" w:author="Henrik Bylund" w:date="2022-06-28T13:44:00Z">
        <w:r>
          <w:t xml:space="preserve">vice needs to be </w:t>
        </w:r>
        <w:r w:rsidR="00A07C73">
          <w:t>secured</w:t>
        </w:r>
        <w:r w:rsidR="002E02E5">
          <w:t xml:space="preserve"> properly</w:t>
        </w:r>
      </w:ins>
      <w:ins w:id="69" w:author="Henrik Bylund" w:date="2022-06-28T13:47:00Z">
        <w:r w:rsidR="00974919">
          <w:t>, both</w:t>
        </w:r>
      </w:ins>
      <w:ins w:id="70" w:author="Henrik Bylund" w:date="2022-06-28T13:48:00Z">
        <w:r w:rsidR="002E7745">
          <w:t xml:space="preserve"> for modifying data but also querying information such as </w:t>
        </w:r>
        <w:r w:rsidR="00B078C6">
          <w:t>information classified as Personal Data.</w:t>
        </w:r>
      </w:ins>
    </w:p>
    <w:p w14:paraId="6582C6FD" w14:textId="00B63333" w:rsidR="00CB2456" w:rsidRDefault="00CB2456" w:rsidP="00B900B7">
      <w:pPr>
        <w:pStyle w:val="Brdtext"/>
        <w:rPr>
          <w:ins w:id="71" w:author="Henrik Bylund" w:date="2022-06-28T13:48:00Z"/>
        </w:rPr>
      </w:pPr>
      <w:ins w:id="72" w:author="Henrik Bylund" w:date="2022-06-28T13:45:00Z">
        <w:r>
          <w:t xml:space="preserve">The Authentication system must be configured in accordance with the </w:t>
        </w:r>
        <w:r w:rsidR="00932BA8">
          <w:t xml:space="preserve">policies set for </w:t>
        </w:r>
      </w:ins>
      <w:ins w:id="73" w:author="Henrik Bylund" w:date="2022-06-28T13:46:00Z">
        <w:r w:rsidR="00932BA8">
          <w:t>the system-of-system with respect to authentication mechanisms (</w:t>
        </w:r>
      </w:ins>
      <w:ins w:id="74" w:author="Henrik Bylund" w:date="2022-06-28T13:50:00Z">
        <w:r w:rsidR="00B900B7">
          <w:t xml:space="preserve">e.g., </w:t>
        </w:r>
      </w:ins>
      <w:ins w:id="75" w:author="Henrik Bylund" w:date="2022-06-28T13:46:00Z">
        <w:r w:rsidR="00932BA8">
          <w:t xml:space="preserve">password </w:t>
        </w:r>
        <w:r w:rsidR="00FD3D61">
          <w:t>policy</w:t>
        </w:r>
        <w:r w:rsidR="00932BA8">
          <w:t>, multi-factor</w:t>
        </w:r>
        <w:r w:rsidR="00FD3D61">
          <w:t xml:space="preserve"> authentication (MFA), lifetime of proofs-of-identity</w:t>
        </w:r>
      </w:ins>
      <w:ins w:id="76" w:author="Henrik Bylund" w:date="2022-06-28T13:47:00Z">
        <w:r w:rsidR="00FD3D61">
          <w:t>)</w:t>
        </w:r>
      </w:ins>
      <w:ins w:id="77" w:author="Henrik Bylund" w:date="2022-06-28T13:48:00Z">
        <w:r w:rsidR="00B078C6">
          <w:t>.</w:t>
        </w:r>
      </w:ins>
    </w:p>
    <w:p w14:paraId="6EADE878" w14:textId="2EE599F5" w:rsidR="00B078C6" w:rsidRPr="00BD0501" w:rsidRDefault="00AF2D69">
      <w:pPr>
        <w:pStyle w:val="Brdtext"/>
        <w:pPrChange w:id="78" w:author="Henrik Bylund" w:date="2022-06-28T13:50:00Z">
          <w:pPr>
            <w:pStyle w:val="Rubrik1"/>
          </w:pPr>
        </w:pPrChange>
      </w:pPr>
      <w:ins w:id="79" w:author="Henrik Bylund" w:date="2022-06-28T13:48:00Z">
        <w:r>
          <w:t xml:space="preserve">Best practice should be followed </w:t>
        </w:r>
      </w:ins>
      <w:ins w:id="80" w:author="Henrik Bylund" w:date="2022-06-28T13:49:00Z">
        <w:r>
          <w:t>for storing and transmitting information related to the repository of identities, such as encrypting</w:t>
        </w:r>
        <w:r w:rsidR="00B900B7">
          <w:t xml:space="preserve"> information, hashing passwords</w:t>
        </w:r>
      </w:ins>
      <w:ins w:id="81" w:author="Henrik Bylund" w:date="2022-06-28T13:50:00Z">
        <w:r w:rsidR="00B900B7">
          <w:t>, fingerprints, and the like.</w:t>
        </w:r>
      </w:ins>
    </w:p>
    <w:p w14:paraId="3C2C3D9A" w14:textId="59BF7B04" w:rsidR="00D13FE1" w:rsidRPr="002C447C" w:rsidRDefault="00D13FE1" w:rsidP="00D17442">
      <w:pPr>
        <w:pStyle w:val="Rubrik"/>
      </w:pPr>
      <w:bookmarkStart w:id="82" w:name="_Toc106909206"/>
      <w:r w:rsidRPr="002C447C">
        <w:t>Revision history</w:t>
      </w:r>
      <w:bookmarkEnd w:id="82"/>
    </w:p>
    <w:p w14:paraId="084405EE" w14:textId="77777777" w:rsidR="00D13FE1" w:rsidRPr="002C447C" w:rsidRDefault="00D13FE1" w:rsidP="00D17442">
      <w:pPr>
        <w:pStyle w:val="Rubrik1"/>
      </w:pPr>
      <w:bookmarkStart w:id="83" w:name="_Toc354828815"/>
      <w:bookmarkStart w:id="84" w:name="_Toc106909207"/>
      <w:r w:rsidRPr="002C447C">
        <w:t>Amendments</w:t>
      </w:r>
      <w:bookmarkEnd w:id="83"/>
      <w:bookmarkEnd w:id="84"/>
    </w:p>
    <w:tbl>
      <w:tblPr>
        <w:tblStyle w:val="Tabellrutnt"/>
        <w:tblW w:w="0" w:type="auto"/>
        <w:tblLook w:val="04A0" w:firstRow="1" w:lastRow="0" w:firstColumn="1" w:lastColumn="0" w:noHBand="0" w:noVBand="1"/>
      </w:tblPr>
      <w:tblGrid>
        <w:gridCol w:w="665"/>
        <w:gridCol w:w="1749"/>
        <w:gridCol w:w="1009"/>
        <w:gridCol w:w="3074"/>
        <w:gridCol w:w="2274"/>
      </w:tblGrid>
      <w:tr w:rsidR="00D13FE1" w:rsidRPr="00131C6C" w14:paraId="22326EDD" w14:textId="77777777" w:rsidTr="00CB08D4">
        <w:tc>
          <w:tcPr>
            <w:tcW w:w="665" w:type="dxa"/>
            <w:shd w:val="clear" w:color="auto" w:fill="BFBFBF" w:themeFill="background1" w:themeFillShade="BF"/>
          </w:tcPr>
          <w:p w14:paraId="34A42BCA" w14:textId="77777777" w:rsidR="00DA75B6" w:rsidRPr="000D5AB8" w:rsidRDefault="00D13FE1" w:rsidP="000D5AB8">
            <w:pPr>
              <w:pStyle w:val="Table"/>
            </w:pPr>
            <w:bookmarkStart w:id="85" w:name="_Hlk105597434"/>
            <w:r w:rsidRPr="000D5AB8">
              <w:t>No.</w:t>
            </w:r>
          </w:p>
        </w:tc>
        <w:tc>
          <w:tcPr>
            <w:tcW w:w="1749" w:type="dxa"/>
            <w:shd w:val="clear" w:color="auto" w:fill="BFBFBF" w:themeFill="background1" w:themeFillShade="BF"/>
          </w:tcPr>
          <w:p w14:paraId="1930C44B" w14:textId="77777777" w:rsidR="00DA75B6" w:rsidRPr="000D5AB8" w:rsidRDefault="00D13FE1" w:rsidP="000D5AB8">
            <w:pPr>
              <w:pStyle w:val="Table"/>
            </w:pPr>
            <w:r w:rsidRPr="000D5AB8">
              <w:t>Date</w:t>
            </w:r>
          </w:p>
        </w:tc>
        <w:tc>
          <w:tcPr>
            <w:tcW w:w="1009" w:type="dxa"/>
            <w:shd w:val="clear" w:color="auto" w:fill="BFBFBF" w:themeFill="background1" w:themeFillShade="BF"/>
          </w:tcPr>
          <w:p w14:paraId="7EE737E6" w14:textId="77777777" w:rsidR="00DA75B6" w:rsidRPr="000D5AB8" w:rsidRDefault="00D13FE1" w:rsidP="000D5AB8">
            <w:pPr>
              <w:pStyle w:val="Table"/>
            </w:pPr>
            <w:r w:rsidRPr="000D5AB8">
              <w:t>Version</w:t>
            </w:r>
          </w:p>
        </w:tc>
        <w:tc>
          <w:tcPr>
            <w:tcW w:w="3074" w:type="dxa"/>
            <w:shd w:val="clear" w:color="auto" w:fill="BFBFBF" w:themeFill="background1" w:themeFillShade="BF"/>
          </w:tcPr>
          <w:p w14:paraId="07587DC6" w14:textId="77777777" w:rsidR="00DA75B6" w:rsidRPr="000D5AB8" w:rsidRDefault="00D13FE1" w:rsidP="000D5AB8">
            <w:pPr>
              <w:pStyle w:val="Table"/>
            </w:pPr>
            <w:r w:rsidRPr="000D5AB8">
              <w:t>Subject of Amendments</w:t>
            </w:r>
          </w:p>
        </w:tc>
        <w:tc>
          <w:tcPr>
            <w:tcW w:w="2274" w:type="dxa"/>
            <w:shd w:val="clear" w:color="auto" w:fill="BFBFBF" w:themeFill="background1" w:themeFillShade="BF"/>
          </w:tcPr>
          <w:p w14:paraId="68DDDB49" w14:textId="77777777" w:rsidR="00DA75B6" w:rsidRPr="000D5AB8" w:rsidRDefault="00D13FE1" w:rsidP="000D5AB8">
            <w:pPr>
              <w:pStyle w:val="Table"/>
            </w:pPr>
            <w:r w:rsidRPr="000D5AB8">
              <w:t>Author</w:t>
            </w:r>
          </w:p>
        </w:tc>
      </w:tr>
      <w:tr w:rsidR="00D13FE1" w:rsidRPr="00131C6C" w14:paraId="12AE66D7" w14:textId="77777777" w:rsidTr="00CB08D4">
        <w:tc>
          <w:tcPr>
            <w:tcW w:w="665" w:type="dxa"/>
          </w:tcPr>
          <w:p w14:paraId="03D3EAFB" w14:textId="77777777" w:rsidR="00DA75B6" w:rsidRPr="000D5AB8" w:rsidRDefault="00D13FE1" w:rsidP="000D5AB8">
            <w:pPr>
              <w:pStyle w:val="Table"/>
            </w:pPr>
            <w:r w:rsidRPr="000D5AB8">
              <w:t>1</w:t>
            </w:r>
          </w:p>
        </w:tc>
        <w:tc>
          <w:tcPr>
            <w:tcW w:w="1749" w:type="dxa"/>
          </w:tcPr>
          <w:p w14:paraId="73EA58BA" w14:textId="4A43F62C" w:rsidR="00DA75B6" w:rsidRPr="000D5AB8" w:rsidRDefault="00260BB3" w:rsidP="000D5AB8">
            <w:pPr>
              <w:pStyle w:val="Table"/>
            </w:pPr>
            <w:r w:rsidRPr="000D5AB8">
              <w:t>2022-0</w:t>
            </w:r>
            <w:r w:rsidR="00621545" w:rsidRPr="000D5AB8">
              <w:t>6</w:t>
            </w:r>
            <w:r w:rsidRPr="000D5AB8">
              <w:t>-</w:t>
            </w:r>
            <w:r w:rsidR="00621545" w:rsidRPr="000D5AB8">
              <w:t>23</w:t>
            </w:r>
          </w:p>
        </w:tc>
        <w:tc>
          <w:tcPr>
            <w:tcW w:w="1009" w:type="dxa"/>
          </w:tcPr>
          <w:p w14:paraId="005AC498" w14:textId="7F036214" w:rsidR="00DA75B6" w:rsidRPr="000D5AB8" w:rsidRDefault="00916D4E" w:rsidP="000D5AB8">
            <w:pPr>
              <w:pStyle w:val="Table"/>
            </w:pPr>
            <w:r w:rsidRPr="000D5AB8">
              <w:t>1.0</w:t>
            </w:r>
          </w:p>
        </w:tc>
        <w:tc>
          <w:tcPr>
            <w:tcW w:w="3074" w:type="dxa"/>
          </w:tcPr>
          <w:p w14:paraId="3534B9C9" w14:textId="490E2E3C" w:rsidR="00DA75B6" w:rsidRPr="000D5AB8" w:rsidRDefault="00260BB3" w:rsidP="000D5AB8">
            <w:pPr>
              <w:pStyle w:val="Table"/>
            </w:pPr>
            <w:r w:rsidRPr="000D5AB8">
              <w:t xml:space="preserve">First </w:t>
            </w:r>
            <w:r w:rsidR="00621545" w:rsidRPr="000D5AB8">
              <w:t xml:space="preserve">draft </w:t>
            </w:r>
            <w:r w:rsidRPr="000D5AB8">
              <w:t>ve</w:t>
            </w:r>
            <w:r w:rsidR="00621545" w:rsidRPr="000D5AB8">
              <w:t>r</w:t>
            </w:r>
            <w:r w:rsidRPr="000D5AB8">
              <w:t xml:space="preserve">sion for </w:t>
            </w:r>
            <w:r w:rsidR="001F6953" w:rsidRPr="000D5AB8">
              <w:t xml:space="preserve">AH </w:t>
            </w:r>
            <w:r w:rsidRPr="000D5AB8">
              <w:t>5.0</w:t>
            </w:r>
            <w:r w:rsidR="0086463F" w:rsidRPr="000D5AB8">
              <w:t>.</w:t>
            </w:r>
          </w:p>
        </w:tc>
        <w:tc>
          <w:tcPr>
            <w:tcW w:w="2274" w:type="dxa"/>
          </w:tcPr>
          <w:p w14:paraId="42C82133" w14:textId="4BE4A0FF" w:rsidR="00DA75B6" w:rsidRPr="000D5AB8" w:rsidRDefault="00916D4E" w:rsidP="000D5AB8">
            <w:pPr>
              <w:pStyle w:val="Table"/>
            </w:pPr>
            <w:r w:rsidRPr="000D5AB8">
              <w:t>David Rutqvist</w:t>
            </w:r>
          </w:p>
        </w:tc>
      </w:tr>
      <w:tr w:rsidR="00D13FE1" w:rsidRPr="00001942" w14:paraId="06B9CA1C" w14:textId="77777777" w:rsidTr="00CB08D4">
        <w:tc>
          <w:tcPr>
            <w:tcW w:w="665" w:type="dxa"/>
          </w:tcPr>
          <w:p w14:paraId="47ABFA41" w14:textId="77777777" w:rsidR="00DA75B6" w:rsidRPr="000D5AB8" w:rsidRDefault="00D13FE1" w:rsidP="000D5AB8">
            <w:pPr>
              <w:pStyle w:val="Table"/>
            </w:pPr>
            <w:r w:rsidRPr="000D5AB8">
              <w:t>2</w:t>
            </w:r>
          </w:p>
        </w:tc>
        <w:tc>
          <w:tcPr>
            <w:tcW w:w="1749" w:type="dxa"/>
          </w:tcPr>
          <w:p w14:paraId="2BAC79A3" w14:textId="61640573" w:rsidR="00DA75B6" w:rsidRPr="000D5AB8" w:rsidRDefault="00DA75B6" w:rsidP="000D5AB8">
            <w:pPr>
              <w:pStyle w:val="Table"/>
            </w:pPr>
          </w:p>
        </w:tc>
        <w:tc>
          <w:tcPr>
            <w:tcW w:w="1009" w:type="dxa"/>
          </w:tcPr>
          <w:p w14:paraId="12C33CE2" w14:textId="3AB8DF87" w:rsidR="00DA75B6" w:rsidRPr="000D5AB8" w:rsidRDefault="00DA75B6" w:rsidP="000D5AB8">
            <w:pPr>
              <w:pStyle w:val="Table"/>
            </w:pPr>
          </w:p>
        </w:tc>
        <w:tc>
          <w:tcPr>
            <w:tcW w:w="3074" w:type="dxa"/>
          </w:tcPr>
          <w:p w14:paraId="67035555" w14:textId="0EC8718D" w:rsidR="00DA75B6" w:rsidRPr="000D5AB8" w:rsidRDefault="00DA75B6" w:rsidP="000D5AB8">
            <w:pPr>
              <w:pStyle w:val="Table"/>
            </w:pPr>
          </w:p>
        </w:tc>
        <w:tc>
          <w:tcPr>
            <w:tcW w:w="2274" w:type="dxa"/>
          </w:tcPr>
          <w:p w14:paraId="05ED96AB" w14:textId="36AFBBE8" w:rsidR="00DA75B6" w:rsidRPr="000D5AB8" w:rsidRDefault="00DA75B6" w:rsidP="000D5AB8">
            <w:pPr>
              <w:pStyle w:val="Table"/>
            </w:pPr>
          </w:p>
        </w:tc>
      </w:tr>
      <w:bookmarkEnd w:id="85"/>
    </w:tbl>
    <w:p w14:paraId="50779AAD" w14:textId="77777777" w:rsidR="00DA75B6" w:rsidRPr="000F5313" w:rsidRDefault="00DA75B6" w:rsidP="00D17442">
      <w:pPr>
        <w:pStyle w:val="Brdtext"/>
      </w:pPr>
    </w:p>
    <w:p w14:paraId="1775B40B" w14:textId="3B602065" w:rsidR="00D13FE1" w:rsidRPr="002C447C" w:rsidRDefault="00D13FE1" w:rsidP="00D17442">
      <w:pPr>
        <w:pStyle w:val="Rubrik1"/>
      </w:pPr>
      <w:bookmarkStart w:id="86" w:name="_Toc354828816"/>
      <w:bookmarkStart w:id="87" w:name="_Toc106909208"/>
      <w:r w:rsidRPr="002C447C">
        <w:t>Quality Assurance</w:t>
      </w:r>
      <w:bookmarkEnd w:id="86"/>
      <w:bookmarkEnd w:id="87"/>
    </w:p>
    <w:tbl>
      <w:tblPr>
        <w:tblStyle w:val="Tabellrutnt"/>
        <w:tblW w:w="0" w:type="auto"/>
        <w:tblLook w:val="04A0" w:firstRow="1" w:lastRow="0" w:firstColumn="1" w:lastColumn="0" w:noHBand="0" w:noVBand="1"/>
      </w:tblPr>
      <w:tblGrid>
        <w:gridCol w:w="674"/>
        <w:gridCol w:w="1843"/>
        <w:gridCol w:w="1009"/>
        <w:gridCol w:w="2368"/>
      </w:tblGrid>
      <w:tr w:rsidR="00D13FE1" w:rsidRPr="00001942" w14:paraId="37D4FBD2" w14:textId="77777777" w:rsidTr="000436A7">
        <w:tc>
          <w:tcPr>
            <w:tcW w:w="674" w:type="dxa"/>
            <w:shd w:val="clear" w:color="auto" w:fill="BFBFBF" w:themeFill="background1" w:themeFillShade="BF"/>
          </w:tcPr>
          <w:p w14:paraId="1988D1A1" w14:textId="77777777" w:rsidR="00DA75B6" w:rsidRPr="000D5AB8" w:rsidRDefault="00D13FE1" w:rsidP="000D5AB8">
            <w:pPr>
              <w:pStyle w:val="Table"/>
            </w:pPr>
            <w:r w:rsidRPr="000D5AB8">
              <w:t>No.</w:t>
            </w:r>
          </w:p>
        </w:tc>
        <w:tc>
          <w:tcPr>
            <w:tcW w:w="1843" w:type="dxa"/>
            <w:shd w:val="clear" w:color="auto" w:fill="BFBFBF" w:themeFill="background1" w:themeFillShade="BF"/>
          </w:tcPr>
          <w:p w14:paraId="30DED9D7" w14:textId="77777777" w:rsidR="00DA75B6" w:rsidRPr="000D5AB8" w:rsidRDefault="00D13FE1" w:rsidP="000D5AB8">
            <w:pPr>
              <w:pStyle w:val="Table"/>
            </w:pPr>
            <w:r w:rsidRPr="000D5AB8">
              <w:t>Date</w:t>
            </w:r>
          </w:p>
        </w:tc>
        <w:tc>
          <w:tcPr>
            <w:tcW w:w="914" w:type="dxa"/>
            <w:shd w:val="clear" w:color="auto" w:fill="BFBFBF" w:themeFill="background1" w:themeFillShade="BF"/>
          </w:tcPr>
          <w:p w14:paraId="7057EA77" w14:textId="77777777" w:rsidR="00DA75B6" w:rsidRPr="000D5AB8" w:rsidRDefault="00D13FE1" w:rsidP="000D5AB8">
            <w:pPr>
              <w:pStyle w:val="Table"/>
            </w:pPr>
            <w:r w:rsidRPr="000D5AB8">
              <w:t>Version</w:t>
            </w:r>
          </w:p>
        </w:tc>
        <w:tc>
          <w:tcPr>
            <w:tcW w:w="2368" w:type="dxa"/>
            <w:shd w:val="clear" w:color="auto" w:fill="BFBFBF" w:themeFill="background1" w:themeFillShade="BF"/>
          </w:tcPr>
          <w:p w14:paraId="77CABD81" w14:textId="77777777" w:rsidR="00DA75B6" w:rsidRPr="000D5AB8" w:rsidRDefault="00D13FE1" w:rsidP="000D5AB8">
            <w:pPr>
              <w:pStyle w:val="Table"/>
            </w:pPr>
            <w:r w:rsidRPr="000D5AB8">
              <w:t>Approved by</w:t>
            </w:r>
          </w:p>
        </w:tc>
      </w:tr>
      <w:tr w:rsidR="00D13FE1" w:rsidRPr="00001942" w14:paraId="050A7323" w14:textId="77777777" w:rsidTr="000436A7">
        <w:tc>
          <w:tcPr>
            <w:tcW w:w="674" w:type="dxa"/>
          </w:tcPr>
          <w:p w14:paraId="00CD67CE" w14:textId="77777777" w:rsidR="00DA75B6" w:rsidRPr="000D5AB8" w:rsidRDefault="00D13FE1" w:rsidP="000D5AB8">
            <w:pPr>
              <w:pStyle w:val="Table"/>
            </w:pPr>
            <w:r w:rsidRPr="000D5AB8">
              <w:t>1</w:t>
            </w:r>
          </w:p>
        </w:tc>
        <w:tc>
          <w:tcPr>
            <w:tcW w:w="1843" w:type="dxa"/>
          </w:tcPr>
          <w:p w14:paraId="63140C5F" w14:textId="77777777" w:rsidR="00DA75B6" w:rsidRPr="000D5AB8" w:rsidRDefault="00DA75B6" w:rsidP="000D5AB8">
            <w:pPr>
              <w:pStyle w:val="Table"/>
            </w:pPr>
          </w:p>
        </w:tc>
        <w:tc>
          <w:tcPr>
            <w:tcW w:w="914" w:type="dxa"/>
          </w:tcPr>
          <w:p w14:paraId="132B7DBE" w14:textId="77777777" w:rsidR="00DA75B6" w:rsidRPr="000D5AB8" w:rsidRDefault="00DA75B6" w:rsidP="000D5AB8">
            <w:pPr>
              <w:pStyle w:val="Table"/>
            </w:pPr>
          </w:p>
        </w:tc>
        <w:tc>
          <w:tcPr>
            <w:tcW w:w="2368" w:type="dxa"/>
          </w:tcPr>
          <w:p w14:paraId="0683B02D" w14:textId="77777777" w:rsidR="00DA75B6" w:rsidRPr="000D5AB8" w:rsidRDefault="00DA75B6" w:rsidP="000D5AB8">
            <w:pPr>
              <w:pStyle w:val="Table"/>
            </w:pPr>
          </w:p>
        </w:tc>
      </w:tr>
      <w:tr w:rsidR="00D13FE1" w:rsidRPr="00001942" w14:paraId="0C7FD8BC" w14:textId="77777777" w:rsidTr="000436A7">
        <w:tc>
          <w:tcPr>
            <w:tcW w:w="674" w:type="dxa"/>
          </w:tcPr>
          <w:p w14:paraId="7CEFAF72" w14:textId="77777777" w:rsidR="00DA75B6" w:rsidRPr="000D5AB8" w:rsidRDefault="00D13FE1" w:rsidP="000D5AB8">
            <w:pPr>
              <w:pStyle w:val="Table"/>
            </w:pPr>
            <w:r w:rsidRPr="000D5AB8">
              <w:t>2</w:t>
            </w:r>
          </w:p>
        </w:tc>
        <w:tc>
          <w:tcPr>
            <w:tcW w:w="1843" w:type="dxa"/>
          </w:tcPr>
          <w:p w14:paraId="122AAF4A" w14:textId="77777777" w:rsidR="00DA75B6" w:rsidRPr="000D5AB8" w:rsidRDefault="00DA75B6" w:rsidP="000D5AB8">
            <w:pPr>
              <w:pStyle w:val="Table"/>
            </w:pPr>
          </w:p>
        </w:tc>
        <w:tc>
          <w:tcPr>
            <w:tcW w:w="914" w:type="dxa"/>
          </w:tcPr>
          <w:p w14:paraId="0A935B90" w14:textId="77777777" w:rsidR="00DA75B6" w:rsidRPr="000D5AB8" w:rsidRDefault="00DA75B6" w:rsidP="000D5AB8">
            <w:pPr>
              <w:pStyle w:val="Table"/>
            </w:pPr>
          </w:p>
        </w:tc>
        <w:tc>
          <w:tcPr>
            <w:tcW w:w="2368" w:type="dxa"/>
          </w:tcPr>
          <w:p w14:paraId="522C6732" w14:textId="77777777" w:rsidR="00DA75B6" w:rsidRPr="000D5AB8" w:rsidRDefault="00DA75B6" w:rsidP="000D5AB8">
            <w:pPr>
              <w:pStyle w:val="Table"/>
            </w:pPr>
          </w:p>
        </w:tc>
      </w:tr>
    </w:tbl>
    <w:p w14:paraId="1FAA6988" w14:textId="77777777" w:rsidR="006C6989" w:rsidRDefault="006C6989" w:rsidP="00D17442">
      <w:pPr>
        <w:pStyle w:val="Brdtext"/>
      </w:pPr>
    </w:p>
    <w:sectPr w:rsidR="006C6989" w:rsidSect="00945E96">
      <w:headerReference w:type="default" r:id="rId18"/>
      <w:footerReference w:type="default" r:id="rId19"/>
      <w:pgSz w:w="11900" w:h="16840"/>
      <w:pgMar w:top="2552" w:right="1134" w:bottom="1418" w:left="1985" w:header="60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enrik Bylund" w:date="2022-06-28T11:47:00Z" w:initials="HB">
    <w:p w14:paraId="26B7A361" w14:textId="6D35B680" w:rsidR="71CE844F" w:rsidRDefault="71CE844F">
      <w:pPr>
        <w:pStyle w:val="Kommentarer"/>
      </w:pPr>
      <w:r>
        <w:t>Tom rubrik, ska den vara kvar?</w:t>
      </w:r>
      <w:r>
        <w:rPr>
          <w:rStyle w:val="Kommentarsreferens"/>
        </w:rPr>
        <w:annotationRef/>
      </w:r>
    </w:p>
  </w:comment>
  <w:comment w:id="53" w:author="Henrik Bylund" w:date="2022-06-28T11:48:00Z" w:initials="HB">
    <w:p w14:paraId="460D862D" w14:textId="51C6F8ED" w:rsidR="71CE844F" w:rsidRDefault="71CE844F">
      <w:pPr>
        <w:pStyle w:val="Kommentarer"/>
      </w:pPr>
      <w:r>
        <w:t>Tom rubrik, ska den vara kvar?</w:t>
      </w:r>
      <w:r>
        <w:rPr>
          <w:rStyle w:val="Kommentarsreferen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7A361" w15:done="0"/>
  <w15:commentEx w15:paraId="460D8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FAF037" w16cex:dateUtc="2022-06-28T09:47:00Z"/>
  <w16cex:commentExtensible w16cex:durableId="2492E5F7" w16cex:dateUtc="2022-06-28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7A361" w16cid:durableId="5CFAF037"/>
  <w16cid:commentId w16cid:paraId="460D862D" w16cid:durableId="2492E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1696F" w14:textId="77777777" w:rsidR="000C2465" w:rsidRDefault="000C2465" w:rsidP="00252D9B">
      <w:r>
        <w:separator/>
      </w:r>
    </w:p>
  </w:endnote>
  <w:endnote w:type="continuationSeparator" w:id="0">
    <w:p w14:paraId="23682D12" w14:textId="77777777" w:rsidR="000C2465" w:rsidRDefault="000C2465" w:rsidP="00252D9B">
      <w:r>
        <w:continuationSeparator/>
      </w:r>
    </w:p>
  </w:endnote>
  <w:endnote w:type="continuationNotice" w:id="1">
    <w:p w14:paraId="06E6D36A" w14:textId="77777777" w:rsidR="000C2465" w:rsidRDefault="000C2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BB9A" w14:textId="45822F7C" w:rsidR="00C14629" w:rsidRDefault="00C14629">
    <w:pPr>
      <w:pStyle w:val="Sidfot"/>
    </w:pPr>
  </w:p>
  <w:p w14:paraId="10AEF2D1" w14:textId="77777777" w:rsidR="00C14629" w:rsidRDefault="00C14629">
    <w:pPr>
      <w:pStyle w:val="Sidfot"/>
    </w:pPr>
  </w:p>
  <w:p w14:paraId="22A5F6BF" w14:textId="77777777" w:rsidR="00C14629" w:rsidRDefault="00C14629">
    <w:pPr>
      <w:pStyle w:val="Sidfot"/>
    </w:pPr>
  </w:p>
  <w:p w14:paraId="53F7C76A"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58242" behindDoc="0" locked="0" layoutInCell="1" allowOverlap="1" wp14:anchorId="18DD4DAD" wp14:editId="7CF9B69E">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DD4DAD" id="_x0000_t202" coordsize="21600,21600" o:spt="202" path="m,l,21600r21600,l21600,xe">
              <v:stroke joinstyle="miter"/>
              <v:path gradientshapeok="t" o:connecttype="rect"/>
            </v:shapetype>
            <v:shape id="Text Box 5" o:spid="_x0000_s1026" type="#_x0000_t202" style="position:absolute;margin-left:36.25pt;margin-top:806pt;width:546.3pt;height:17.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" filled="f" stroked="f">
              <v:textbox inset="0,0,0,0">
                <w:txbxContent>
                  <w:p w14:paraId="4ACF843E"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61117FE" w14:textId="77777777" w:rsidR="00C14629" w:rsidRPr="007C50F4" w:rsidRDefault="00C14629" w:rsidP="007C50F4">
                    <w:pPr>
                      <w:rPr>
                        <w:rFonts w:asciiTheme="majorHAnsi" w:hAnsiTheme="majorHAnsi"/>
                        <w:sz w:val="18"/>
                        <w:szCs w:val="18"/>
                      </w:rPr>
                    </w:pPr>
                  </w:p>
                  <w:p w14:paraId="28D21A1B" w14:textId="77777777" w:rsidR="00C14629" w:rsidRPr="007C50F4" w:rsidRDefault="00C14629" w:rsidP="007C50F4">
                    <w:pPr>
                      <w:rPr>
                        <w:rFonts w:asciiTheme="majorHAnsi" w:hAnsiTheme="majorHAnsi"/>
                      </w:rPr>
                    </w:pPr>
                  </w:p>
                  <w:p w14:paraId="1F404571" w14:textId="77777777"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58243" behindDoc="0" locked="0" layoutInCell="1" allowOverlap="1" wp14:anchorId="12DFC443" wp14:editId="2D78F15E">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267BF8A" id="Rak 9" o:spid="_x0000_s1026" style="position:absolute;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qBY3TB4CAAA7BAAADgAAAAAAAAAAAAAAAAAuAgAAZHJzL2Uyb0RvYy54&#10;bWxQSwECLQAUAAYACAAAACEAMaHIi+MAAAAPAQAADwAAAAAAAAAAAAAAAAB4BAAAZHJzL2Rvd25y&#10;ZXYueG1sUEsFBgAAAAAEAAQA8wAAAIg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5DF7" w14:textId="77777777" w:rsidR="00C14629" w:rsidRDefault="00636607">
    <w:pPr>
      <w:pStyle w:val="Sidfot"/>
    </w:pPr>
    <w:r>
      <w:rPr>
        <w:rFonts w:ascii="Exo Bold" w:hAnsi="Exo Bold"/>
        <w:noProof/>
        <w:sz w:val="14"/>
        <w:szCs w:val="14"/>
        <w:lang w:val="en-US" w:eastAsia="en-US"/>
      </w:rPr>
      <mc:AlternateContent>
        <mc:Choice Requires="wps">
          <w:drawing>
            <wp:anchor distT="0" distB="0" distL="114300" distR="114300" simplePos="0" relativeHeight="251658244" behindDoc="0" locked="0" layoutInCell="1" allowOverlap="1" wp14:anchorId="3DEE5B77" wp14:editId="7C37C51C">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E5B77" id="_x0000_t202" coordsize="21600,21600" o:spt="202" path="m,l,21600r21600,l21600,xe">
              <v:stroke joinstyle="miter"/>
              <v:path gradientshapeok="t" o:connecttype="rect"/>
            </v:shapetype>
            <v:shape id="_x0000_s1027" type="#_x0000_t202" style="position:absolute;margin-left:36.25pt;margin-top:806pt;width:546.3pt;height:17.3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561268C7"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B4A80B9" w14:textId="77777777" w:rsidR="00D304E5" w:rsidRPr="007C50F4" w:rsidRDefault="00D304E5" w:rsidP="007C50F4">
                    <w:pPr>
                      <w:rPr>
                        <w:rFonts w:asciiTheme="majorHAnsi" w:hAnsiTheme="majorHAnsi"/>
                        <w:sz w:val="18"/>
                        <w:szCs w:val="18"/>
                      </w:rPr>
                    </w:pPr>
                  </w:p>
                  <w:p w14:paraId="1438F84D" w14:textId="77777777" w:rsidR="00D304E5" w:rsidRPr="007C50F4" w:rsidRDefault="00D304E5" w:rsidP="007C50F4">
                    <w:pPr>
                      <w:rPr>
                        <w:rFonts w:asciiTheme="majorHAnsi" w:hAnsiTheme="majorHAnsi"/>
                      </w:rPr>
                    </w:pPr>
                  </w:p>
                  <w:p w14:paraId="689A5333"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4" distB="4294967294" distL="114300" distR="114300" simplePos="0" relativeHeight="251658245" behindDoc="0" locked="0" layoutInCell="1" allowOverlap="1" wp14:anchorId="0291BE0F" wp14:editId="2C34F4BB">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1B467AD" id="Line 5" o:spid="_x0000_s1026" style="position:absolute;z-index:2516628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F995D" w14:textId="77777777" w:rsidR="000C2465" w:rsidRDefault="000C2465" w:rsidP="00252D9B">
      <w:r>
        <w:separator/>
      </w:r>
    </w:p>
  </w:footnote>
  <w:footnote w:type="continuationSeparator" w:id="0">
    <w:p w14:paraId="4B8D5886" w14:textId="77777777" w:rsidR="000C2465" w:rsidRDefault="000C2465" w:rsidP="00252D9B">
      <w:r>
        <w:continuationSeparator/>
      </w:r>
    </w:p>
  </w:footnote>
  <w:footnote w:type="continuationNotice" w:id="1">
    <w:p w14:paraId="2E06F1D3" w14:textId="77777777" w:rsidR="000C2465" w:rsidRDefault="000C24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B76C" w14:textId="77777777"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0" behindDoc="1" locked="0" layoutInCell="1" allowOverlap="1" wp14:anchorId="5A310E29" wp14:editId="26F92239">
          <wp:simplePos x="0" y="0"/>
          <wp:positionH relativeFrom="page">
            <wp:posOffset>356870</wp:posOffset>
          </wp:positionH>
          <wp:positionV relativeFrom="page">
            <wp:posOffset>353695</wp:posOffset>
          </wp:positionV>
          <wp:extent cx="1096838" cy="967528"/>
          <wp:effectExtent l="19050" t="0" r="8062" b="0"/>
          <wp:wrapNone/>
          <wp:docPr id="9"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14:paraId="7690791A" w14:textId="77777777" w:rsidTr="003C4685">
      <w:tc>
        <w:tcPr>
          <w:tcW w:w="5093" w:type="dxa"/>
        </w:tcPr>
        <w:p w14:paraId="78E869B2" w14:textId="77777777"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14:paraId="072BCC1A" w14:textId="46878538" w:rsidR="00C14629" w:rsidRPr="002C447C" w:rsidRDefault="000436A7" w:rsidP="009A0F8F">
          <w:pPr>
            <w:spacing w:after="80"/>
            <w:rPr>
              <w:rFonts w:asciiTheme="majorHAnsi" w:hAnsiTheme="majorHAnsi"/>
              <w:sz w:val="18"/>
              <w:szCs w:val="18"/>
              <w:lang w:val="en-US"/>
            </w:rPr>
          </w:pPr>
          <w:sdt>
            <w:sdtPr>
              <w:rPr>
                <w:rFonts w:asciiTheme="majorHAnsi" w:hAnsiTheme="majorHAnsi"/>
                <w:sz w:val="18"/>
                <w:szCs w:val="18"/>
                <w:lang w:val="en-US"/>
              </w:rPr>
              <w:alias w:val="Titel"/>
              <w:tag w:val=""/>
              <w:id w:val="237375442"/>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Content>
              <w:del w:id="2" w:author="Per Olofsson" w:date="2022-06-28T16:51:00Z">
                <w:r w:rsidR="00722EA6" w:rsidDel="00426B30">
                  <w:rPr>
                    <w:rFonts w:asciiTheme="majorHAnsi" w:hAnsiTheme="majorHAnsi"/>
                    <w:sz w:val="18"/>
                    <w:szCs w:val="18"/>
                    <w:lang w:val="en-US"/>
                  </w:rPr>
                  <w:delText>Authentication System Description (SysD)</w:delText>
                </w:r>
              </w:del>
              <w:ins w:id="3" w:author="Per Olofsson" w:date="2022-06-28T16:51:00Z">
                <w:r w:rsidR="00426B30">
                  <w:rPr>
                    <w:rFonts w:asciiTheme="majorHAnsi" w:hAnsiTheme="majorHAnsi"/>
                    <w:sz w:val="18"/>
                    <w:szCs w:val="18"/>
                    <w:lang w:val="en-US"/>
                  </w:rPr>
                  <w:t>Authentication system description (</w:t>
                </w:r>
                <w:proofErr w:type="spellStart"/>
                <w:r w:rsidR="00426B30">
                  <w:rPr>
                    <w:rFonts w:asciiTheme="majorHAnsi" w:hAnsiTheme="majorHAnsi"/>
                    <w:sz w:val="18"/>
                    <w:szCs w:val="18"/>
                    <w:lang w:val="en-US"/>
                  </w:rPr>
                  <w:t>SysD</w:t>
                </w:r>
                <w:proofErr w:type="spellEnd"/>
                <w:r w:rsidR="00426B30">
                  <w:rPr>
                    <w:rFonts w:asciiTheme="majorHAnsi" w:hAnsiTheme="majorHAnsi"/>
                    <w:sz w:val="18"/>
                    <w:szCs w:val="18"/>
                    <w:lang w:val="en-US"/>
                  </w:rPr>
                  <w:t>)</w:t>
                </w:r>
              </w:ins>
            </w:sdtContent>
          </w:sdt>
        </w:p>
      </w:tc>
      <w:tc>
        <w:tcPr>
          <w:tcW w:w="2268" w:type="dxa"/>
        </w:tcPr>
        <w:p w14:paraId="3641AD6E" w14:textId="77777777"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0A72058" w14:textId="4803C105" w:rsidR="00C14629" w:rsidRPr="00C76DE5" w:rsidRDefault="00765104"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w:t>
          </w:r>
          <w:proofErr w:type="spellEnd"/>
        </w:p>
      </w:tc>
    </w:tr>
    <w:tr w:rsidR="00C14629" w:rsidRPr="008B68C6" w14:paraId="040F0C46" w14:textId="77777777" w:rsidTr="003C4685">
      <w:tc>
        <w:tcPr>
          <w:tcW w:w="5093" w:type="dxa"/>
        </w:tcPr>
        <w:p w14:paraId="1F82CFEF"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14:paraId="786FD678" w14:textId="4F2AB34D" w:rsidR="00C14629" w:rsidRPr="008B68C6" w:rsidRDefault="000436A7" w:rsidP="00C14629">
          <w:pPr>
            <w:rPr>
              <w:rFonts w:asciiTheme="majorHAnsi" w:hAnsiTheme="majorHAnsi"/>
              <w:b/>
              <w:sz w:val="18"/>
              <w:szCs w:val="18"/>
              <w:lang w:val="en-US"/>
            </w:rPr>
          </w:pPr>
          <w:fldSimple w:instr=" DATE  \* MERGEFORMAT ">
            <w:ins w:id="4" w:author="Henrik Bylund" w:date="2022-06-28T12:29:00Z">
              <w:r w:rsidR="005B5863" w:rsidRPr="005B5863">
                <w:rPr>
                  <w:rFonts w:asciiTheme="majorHAnsi" w:hAnsiTheme="majorHAnsi"/>
                  <w:noProof/>
                  <w:sz w:val="18"/>
                  <w:szCs w:val="18"/>
                </w:rPr>
                <w:t>2022-06-</w:t>
              </w:r>
            </w:ins>
            <w:r w:rsidR="005B5863" w:rsidRPr="005B5863">
              <w:rPr>
                <w:rFonts w:asciiTheme="majorHAnsi" w:hAnsiTheme="majorHAnsi"/>
                <w:noProof/>
                <w:sz w:val="18"/>
                <w:szCs w:val="18"/>
              </w:rPr>
              <w:t>28</w:t>
            </w:r>
          </w:fldSimple>
        </w:p>
      </w:tc>
      <w:tc>
        <w:tcPr>
          <w:tcW w:w="2268" w:type="dxa"/>
        </w:tcPr>
        <w:p w14:paraId="7583A0D8"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14:paraId="55BE63FF" w14:textId="4963A10B" w:rsidR="00C14629" w:rsidRPr="008B68C6" w:rsidRDefault="000436A7" w:rsidP="000F1DC5">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1479957837"/>
              <w:placeholder>
                <w:docPart w:val="85B97DDBC5EAC642BB536C14BECA2870"/>
              </w:placeholder>
              <w:dataBinding w:prefixMappings="xmlns:ns0='http://purl.org/dc/elements/1.1/' xmlns:ns1='http://schemas.openxmlformats.org/package/2006/metadata/core-properties' " w:xpath="/ns1:coreProperties[1]/ns1:category[1]" w:storeItemID="{6C3C8BC8-F283-45AE-878A-BAB7291924A1}"/>
              <w:text/>
            </w:sdtPr>
            <w:sdtContent>
              <w:r w:rsidR="00E87BE3">
                <w:rPr>
                  <w:rFonts w:asciiTheme="majorHAnsi" w:hAnsiTheme="majorHAnsi"/>
                  <w:sz w:val="18"/>
                  <w:szCs w:val="18"/>
                  <w:lang w:val="en-US"/>
                </w:rPr>
                <w:t>1.0</w:t>
              </w:r>
            </w:sdtContent>
          </w:sdt>
        </w:p>
      </w:tc>
    </w:tr>
    <w:tr w:rsidR="00C14629" w:rsidRPr="00051C46" w14:paraId="514032F6" w14:textId="77777777" w:rsidTr="003C4685">
      <w:tc>
        <w:tcPr>
          <w:tcW w:w="5093" w:type="dxa"/>
        </w:tcPr>
        <w:p w14:paraId="50569CB7" w14:textId="77777777" w:rsidR="00C14629" w:rsidRPr="00564BFA" w:rsidRDefault="00C14629" w:rsidP="00C14629">
          <w:pPr>
            <w:rPr>
              <w:rFonts w:asciiTheme="majorHAnsi" w:hAnsiTheme="majorHAnsi"/>
              <w:sz w:val="16"/>
              <w:szCs w:val="18"/>
              <w:lang w:val="pt-PT"/>
            </w:rPr>
          </w:pPr>
          <w:r w:rsidRPr="00564BFA">
            <w:rPr>
              <w:rFonts w:asciiTheme="majorHAnsi" w:hAnsiTheme="majorHAnsi"/>
              <w:sz w:val="16"/>
              <w:szCs w:val="18"/>
              <w:lang w:val="pt-PT"/>
            </w:rPr>
            <w:t>Author</w:t>
          </w:r>
        </w:p>
        <w:p w14:paraId="25C6F6AB" w14:textId="68187678" w:rsidR="00C14629" w:rsidRPr="00564BFA" w:rsidRDefault="00E87BE3" w:rsidP="005B1E7A">
          <w:pPr>
            <w:spacing w:after="80"/>
            <w:rPr>
              <w:rFonts w:asciiTheme="majorHAnsi" w:hAnsiTheme="majorHAnsi"/>
              <w:sz w:val="18"/>
              <w:szCs w:val="18"/>
              <w:lang w:val="pt-PT"/>
            </w:rPr>
          </w:pPr>
          <w:r>
            <w:rPr>
              <w:rFonts w:asciiTheme="majorHAnsi" w:hAnsiTheme="majorHAnsi"/>
              <w:sz w:val="18"/>
              <w:szCs w:val="18"/>
              <w:lang w:val="pt-PT"/>
            </w:rPr>
            <w:t>David Rutqvist</w:t>
          </w:r>
        </w:p>
      </w:tc>
      <w:tc>
        <w:tcPr>
          <w:tcW w:w="2268" w:type="dxa"/>
        </w:tcPr>
        <w:p w14:paraId="5CF1BDF5" w14:textId="77777777"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p w14:paraId="411156EA" w14:textId="77777777" w:rsidR="00C14629" w:rsidRPr="00051C46" w:rsidRDefault="000436A7" w:rsidP="0089473B">
          <w:pPr>
            <w:spacing w:after="80"/>
            <w:rPr>
              <w:rFonts w:asciiTheme="majorHAnsi" w:hAnsiTheme="majorHAnsi" w:cs="Times New Roman"/>
              <w:sz w:val="18"/>
              <w:szCs w:val="18"/>
            </w:rPr>
          </w:pPr>
          <w:sdt>
            <w:sdtPr>
              <w:rPr>
                <w:rFonts w:asciiTheme="majorHAnsi" w:hAnsiTheme="majorHAnsi"/>
                <w:sz w:val="18"/>
                <w:szCs w:val="18"/>
              </w:rPr>
              <w:alias w:val="Status"/>
              <w:tag w:val=""/>
              <w:id w:val="-449771693"/>
              <w:placeholder>
                <w:docPart w:val="DA659B485AFB5E4884580E58592A9E84"/>
              </w:placeholder>
              <w:dataBinding w:prefixMappings="xmlns:ns0='http://purl.org/dc/elements/1.1/' xmlns:ns1='http://schemas.openxmlformats.org/package/2006/metadata/core-properties' " w:xpath="/ns1:coreProperties[1]/ns1:contentStatus[1]" w:storeItemID="{6C3C8BC8-F283-45AE-878A-BAB7291924A1}"/>
              <w:text/>
            </w:sdtPr>
            <w:sdtContent>
              <w:r w:rsidR="00D2491B">
                <w:rPr>
                  <w:rFonts w:asciiTheme="majorHAnsi" w:hAnsiTheme="majorHAnsi"/>
                  <w:sz w:val="18"/>
                  <w:szCs w:val="18"/>
                  <w:lang w:val="pt-PT"/>
                </w:rPr>
                <w:t>For A</w:t>
              </w:r>
              <w:r w:rsidR="00842D94">
                <w:rPr>
                  <w:rFonts w:asciiTheme="majorHAnsi" w:hAnsiTheme="majorHAnsi"/>
                  <w:sz w:val="18"/>
                  <w:szCs w:val="18"/>
                  <w:lang w:val="pt-PT"/>
                </w:rPr>
                <w:t>p</w:t>
              </w:r>
              <w:r w:rsidR="00D2491B">
                <w:rPr>
                  <w:rFonts w:asciiTheme="majorHAnsi" w:hAnsiTheme="majorHAnsi"/>
                  <w:sz w:val="18"/>
                  <w:szCs w:val="18"/>
                  <w:lang w:val="pt-PT"/>
                </w:rPr>
                <w:t>proval</w:t>
              </w:r>
            </w:sdtContent>
          </w:sdt>
        </w:p>
      </w:tc>
    </w:tr>
    <w:tr w:rsidR="00C14629" w:rsidRPr="00051C46" w14:paraId="3E2C6A45" w14:textId="77777777" w:rsidTr="003C4685">
      <w:tc>
        <w:tcPr>
          <w:tcW w:w="5093" w:type="dxa"/>
        </w:tcPr>
        <w:p w14:paraId="26EFED0C" w14:textId="77777777" w:rsidR="00C14629" w:rsidRPr="00FA79F9" w:rsidRDefault="00C14629" w:rsidP="00C14629">
          <w:pPr>
            <w:rPr>
              <w:rFonts w:asciiTheme="majorHAnsi" w:hAnsiTheme="majorHAnsi"/>
              <w:sz w:val="16"/>
              <w:szCs w:val="18"/>
            </w:rPr>
          </w:pPr>
          <w:r w:rsidRPr="00FA79F9">
            <w:rPr>
              <w:rFonts w:asciiTheme="majorHAnsi" w:hAnsiTheme="majorHAnsi"/>
              <w:sz w:val="16"/>
              <w:szCs w:val="18"/>
            </w:rPr>
            <w:t>Contact</w:t>
          </w:r>
        </w:p>
        <w:p w14:paraId="5D65AB7E" w14:textId="34C975F8" w:rsidR="00C14629" w:rsidRPr="00FA79F9" w:rsidRDefault="00E87BE3" w:rsidP="00C14629">
          <w:pPr>
            <w:spacing w:after="80"/>
            <w:rPr>
              <w:rFonts w:asciiTheme="majorHAnsi" w:hAnsiTheme="majorHAnsi"/>
              <w:b/>
              <w:sz w:val="18"/>
              <w:szCs w:val="18"/>
            </w:rPr>
          </w:pPr>
          <w:r>
            <w:rPr>
              <w:rFonts w:asciiTheme="majorHAnsi" w:hAnsiTheme="majorHAnsi"/>
              <w:sz w:val="18"/>
              <w:szCs w:val="18"/>
            </w:rPr>
            <w:t>david.rutqvist</w:t>
          </w:r>
          <w:r w:rsidR="00765104" w:rsidRPr="00FA79F9">
            <w:rPr>
              <w:rFonts w:asciiTheme="majorHAnsi" w:hAnsiTheme="majorHAnsi"/>
              <w:sz w:val="18"/>
              <w:szCs w:val="18"/>
            </w:rPr>
            <w:t>@sinetiq.se</w:t>
          </w:r>
        </w:p>
      </w:tc>
      <w:tc>
        <w:tcPr>
          <w:tcW w:w="2268" w:type="dxa"/>
        </w:tcPr>
        <w:p w14:paraId="2070DB37" w14:textId="77777777" w:rsidR="00C14629" w:rsidRPr="00774269" w:rsidRDefault="00C14629" w:rsidP="00C14629">
          <w:pPr>
            <w:rPr>
              <w:rFonts w:asciiTheme="majorHAnsi" w:hAnsiTheme="majorHAnsi"/>
              <w:sz w:val="16"/>
              <w:szCs w:val="18"/>
            </w:rPr>
          </w:pPr>
          <w:r>
            <w:rPr>
              <w:rFonts w:asciiTheme="majorHAnsi" w:hAnsiTheme="majorHAnsi"/>
              <w:sz w:val="16"/>
              <w:szCs w:val="18"/>
            </w:rPr>
            <w:t>Page</w:t>
          </w:r>
        </w:p>
        <w:p w14:paraId="249689AD" w14:textId="77777777" w:rsidR="00C14629" w:rsidRPr="00051C46" w:rsidRDefault="0075221D"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48F5AA4A" w14:textId="77777777"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14:paraId="54EDCC51" w14:textId="77777777" w:rsidTr="00F034F3">
      <w:tc>
        <w:tcPr>
          <w:tcW w:w="4350" w:type="dxa"/>
        </w:tcPr>
        <w:p w14:paraId="0F8F147C" w14:textId="77777777"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14:paraId="7F11A4F2" w14:textId="423E883F" w:rsidR="00C14629" w:rsidRPr="002C447C" w:rsidRDefault="000436A7" w:rsidP="00FB76E0">
          <w:pPr>
            <w:spacing w:after="80"/>
            <w:rPr>
              <w:rFonts w:asciiTheme="majorHAnsi" w:hAnsiTheme="majorHAnsi"/>
              <w:sz w:val="18"/>
              <w:szCs w:val="18"/>
              <w:lang w:val="en-US"/>
            </w:rPr>
          </w:pPr>
          <w:sdt>
            <w:sdtPr>
              <w:rPr>
                <w:rFonts w:asciiTheme="majorHAnsi" w:hAnsiTheme="majorHAnsi"/>
                <w:sz w:val="18"/>
                <w:szCs w:val="18"/>
                <w:lang w:val="en-US"/>
              </w:rPr>
              <w:alias w:val="Titel"/>
              <w:tag w:val=""/>
              <w:id w:val="-425189595"/>
              <w:placeholder>
                <w:docPart w:val="524136572252C64AB944BF42CDEED50D"/>
              </w:placeholder>
              <w:dataBinding w:prefixMappings="xmlns:ns0='http://purl.org/dc/elements/1.1/' xmlns:ns1='http://schemas.openxmlformats.org/package/2006/metadata/core-properties' " w:xpath="/ns1:coreProperties[1]/ns0:title[1]" w:storeItemID="{6C3C8BC8-F283-45AE-878A-BAB7291924A1}"/>
              <w:text/>
            </w:sdtPr>
            <w:sdtContent>
              <w:del w:id="88" w:author="Per Olofsson" w:date="2022-06-28T16:51:00Z">
                <w:r w:rsidR="00722EA6" w:rsidDel="00426B30">
                  <w:rPr>
                    <w:rFonts w:asciiTheme="majorHAnsi" w:hAnsiTheme="majorHAnsi"/>
                    <w:sz w:val="18"/>
                    <w:szCs w:val="18"/>
                    <w:lang w:val="en-US"/>
                  </w:rPr>
                  <w:delText>Authentication System Description (SysD)</w:delText>
                </w:r>
              </w:del>
              <w:ins w:id="89" w:author="Per Olofsson" w:date="2022-06-28T16:51:00Z">
                <w:r w:rsidR="00426B30">
                  <w:rPr>
                    <w:rFonts w:asciiTheme="majorHAnsi" w:hAnsiTheme="majorHAnsi"/>
                    <w:sz w:val="18"/>
                    <w:szCs w:val="18"/>
                    <w:lang w:val="en-US"/>
                  </w:rPr>
                  <w:t>Authentication system description (</w:t>
                </w:r>
                <w:proofErr w:type="spellStart"/>
                <w:r w:rsidR="00426B30">
                  <w:rPr>
                    <w:rFonts w:asciiTheme="majorHAnsi" w:hAnsiTheme="majorHAnsi"/>
                    <w:sz w:val="18"/>
                    <w:szCs w:val="18"/>
                    <w:lang w:val="en-US"/>
                  </w:rPr>
                  <w:t>SysD</w:t>
                </w:r>
                <w:proofErr w:type="spellEnd"/>
                <w:r w:rsidR="00426B30">
                  <w:rPr>
                    <w:rFonts w:asciiTheme="majorHAnsi" w:hAnsiTheme="majorHAnsi"/>
                    <w:sz w:val="18"/>
                    <w:szCs w:val="18"/>
                    <w:lang w:val="en-US"/>
                  </w:rPr>
                  <w:t>)</w:t>
                </w:r>
              </w:ins>
            </w:sdtContent>
          </w:sdt>
        </w:p>
      </w:tc>
      <w:tc>
        <w:tcPr>
          <w:tcW w:w="2268" w:type="dxa"/>
        </w:tcPr>
        <w:p w14:paraId="62F1D831"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14:paraId="72FFA870" w14:textId="41D61380" w:rsidR="00C14629" w:rsidRPr="000C55E2" w:rsidRDefault="000436A7" w:rsidP="00250CA0">
          <w:pPr>
            <w:spacing w:after="80"/>
            <w:rPr>
              <w:rFonts w:asciiTheme="majorHAnsi" w:hAnsiTheme="majorHAnsi"/>
              <w:b/>
              <w:sz w:val="18"/>
              <w:szCs w:val="18"/>
              <w:lang w:val="en-US"/>
            </w:rPr>
          </w:pPr>
          <w:sdt>
            <w:sdtPr>
              <w:rPr>
                <w:rFonts w:asciiTheme="majorHAnsi" w:hAnsiTheme="majorHAnsi"/>
                <w:sz w:val="18"/>
                <w:szCs w:val="18"/>
              </w:rPr>
              <w:alias w:val="Kategori"/>
              <w:tag w:val=""/>
              <w:id w:val="1333799350"/>
              <w:placeholder>
                <w:docPart w:val="DA659B485AFB5E4884580E58592A9E84"/>
              </w:placeholder>
              <w:dataBinding w:prefixMappings="xmlns:ns0='http://purl.org/dc/elements/1.1/' xmlns:ns1='http://schemas.openxmlformats.org/package/2006/metadata/core-properties' " w:xpath="/ns1:coreProperties[1]/ns1:category[1]" w:storeItemID="{6C3C8BC8-F283-45AE-878A-BAB7291924A1}"/>
              <w:text/>
            </w:sdtPr>
            <w:sdtContent>
              <w:r w:rsidR="00E87BE3">
                <w:rPr>
                  <w:rFonts w:asciiTheme="majorHAnsi" w:hAnsiTheme="majorHAnsi"/>
                  <w:sz w:val="18"/>
                  <w:szCs w:val="18"/>
                </w:rPr>
                <w:t>1.0</w:t>
              </w:r>
            </w:sdtContent>
          </w:sdt>
        </w:p>
      </w:tc>
    </w:tr>
    <w:tr w:rsidR="00C14629" w:rsidRPr="00051C46" w14:paraId="4EC98587" w14:textId="77777777" w:rsidTr="00F034F3">
      <w:tc>
        <w:tcPr>
          <w:tcW w:w="4350" w:type="dxa"/>
        </w:tcPr>
        <w:p w14:paraId="41C4348A" w14:textId="77777777"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14:paraId="1F20684D" w14:textId="507B1BCC" w:rsidR="00C14629" w:rsidRPr="00C76DE5" w:rsidRDefault="000436A7" w:rsidP="00C14629">
          <w:pPr>
            <w:rPr>
              <w:rFonts w:asciiTheme="majorHAnsi" w:hAnsiTheme="majorHAnsi"/>
              <w:b/>
              <w:sz w:val="18"/>
              <w:szCs w:val="18"/>
            </w:rPr>
          </w:pPr>
          <w:fldSimple w:instr=" DATE  \* MERGEFORMAT ">
            <w:ins w:id="90" w:author="Henrik Bylund" w:date="2022-06-28T12:29:00Z">
              <w:r w:rsidR="005B5863" w:rsidRPr="005B5863">
                <w:rPr>
                  <w:rFonts w:asciiTheme="majorHAnsi" w:hAnsiTheme="majorHAnsi"/>
                  <w:noProof/>
                  <w:sz w:val="18"/>
                  <w:szCs w:val="18"/>
                </w:rPr>
                <w:t>2022-06-</w:t>
              </w:r>
            </w:ins>
            <w:r w:rsidR="005B5863" w:rsidRPr="005B5863">
              <w:rPr>
                <w:rFonts w:asciiTheme="majorHAnsi" w:hAnsiTheme="majorHAnsi"/>
                <w:noProof/>
                <w:sz w:val="18"/>
                <w:szCs w:val="18"/>
              </w:rPr>
              <w:t>28</w:t>
            </w:r>
          </w:fldSimple>
        </w:p>
      </w:tc>
      <w:tc>
        <w:tcPr>
          <w:tcW w:w="2268" w:type="dxa"/>
        </w:tcPr>
        <w:p w14:paraId="394E2777"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14:paraId="064CE3BD" w14:textId="77777777" w:rsidR="00DA75B6" w:rsidRDefault="000436A7" w:rsidP="00D2491B">
          <w:pPr>
            <w:spacing w:after="80"/>
            <w:rPr>
              <w:rFonts w:asciiTheme="majorHAnsi" w:hAnsiTheme="majorHAnsi"/>
              <w:b/>
              <w:sz w:val="18"/>
              <w:szCs w:val="18"/>
            </w:rPr>
          </w:pPr>
          <w:sdt>
            <w:sdtPr>
              <w:rPr>
                <w:rFonts w:asciiTheme="majorHAnsi" w:hAnsiTheme="majorHAnsi"/>
                <w:sz w:val="18"/>
                <w:szCs w:val="18"/>
              </w:rPr>
              <w:alias w:val="Status"/>
              <w:tag w:val=""/>
              <w:id w:val="377983917"/>
              <w:placeholder>
                <w:docPart w:val="85B97DDBC5EAC642BB536C14BECA2870"/>
              </w:placeholder>
              <w:dataBinding w:prefixMappings="xmlns:ns0='http://purl.org/dc/elements/1.1/' xmlns:ns1='http://schemas.openxmlformats.org/package/2006/metadata/core-properties' " w:xpath="/ns1:coreProperties[1]/ns1:contentStatus[1]" w:storeItemID="{6C3C8BC8-F283-45AE-878A-BAB7291924A1}"/>
              <w:text/>
            </w:sdtPr>
            <w:sdtContent>
              <w:r w:rsidR="00842D94">
                <w:rPr>
                  <w:rFonts w:asciiTheme="majorHAnsi" w:hAnsiTheme="majorHAnsi"/>
                  <w:sz w:val="18"/>
                  <w:szCs w:val="18"/>
                  <w:lang w:val="en-US"/>
                </w:rPr>
                <w:t>For Approval</w:t>
              </w:r>
            </w:sdtContent>
          </w:sdt>
        </w:p>
      </w:tc>
    </w:tr>
    <w:tr w:rsidR="00C14629" w:rsidRPr="00051C46" w14:paraId="686AC699" w14:textId="77777777" w:rsidTr="00F034F3">
      <w:tc>
        <w:tcPr>
          <w:tcW w:w="4350" w:type="dxa"/>
        </w:tcPr>
        <w:p w14:paraId="24146AE7" w14:textId="77777777" w:rsidR="00C14629" w:rsidRPr="00C76DE5" w:rsidRDefault="00C14629" w:rsidP="00C14629">
          <w:pPr>
            <w:spacing w:after="80"/>
            <w:rPr>
              <w:rFonts w:asciiTheme="majorHAnsi" w:hAnsiTheme="majorHAnsi"/>
              <w:b/>
              <w:sz w:val="18"/>
              <w:szCs w:val="18"/>
              <w:lang w:val="en-US"/>
            </w:rPr>
          </w:pPr>
        </w:p>
      </w:tc>
      <w:tc>
        <w:tcPr>
          <w:tcW w:w="2268" w:type="dxa"/>
        </w:tcPr>
        <w:p w14:paraId="3E55F81C" w14:textId="77777777" w:rsidR="00C14629" w:rsidRPr="00774269" w:rsidRDefault="00C14629" w:rsidP="003C4685">
          <w:pPr>
            <w:rPr>
              <w:rFonts w:asciiTheme="majorHAnsi" w:hAnsiTheme="majorHAnsi"/>
              <w:sz w:val="16"/>
              <w:szCs w:val="18"/>
            </w:rPr>
          </w:pPr>
          <w:r>
            <w:rPr>
              <w:rFonts w:asciiTheme="majorHAnsi" w:hAnsiTheme="majorHAnsi"/>
              <w:sz w:val="16"/>
              <w:szCs w:val="18"/>
            </w:rPr>
            <w:t>Page</w:t>
          </w:r>
        </w:p>
        <w:p w14:paraId="031C1BFF" w14:textId="77777777" w:rsidR="00C14629" w:rsidRPr="00051C46" w:rsidRDefault="0075221D"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8A06D6">
            <w:rPr>
              <w:rFonts w:asciiTheme="majorHAnsi" w:hAnsiTheme="majorHAnsi" w:cs="Times New Roman"/>
              <w:noProof/>
              <w:sz w:val="18"/>
              <w:szCs w:val="18"/>
            </w:rPr>
            <w:t>7</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14:paraId="6351C7EE" w14:textId="77777777"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1" behindDoc="1" locked="0" layoutInCell="1" allowOverlap="1" wp14:anchorId="13D07160" wp14:editId="3E9A3BA1">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C6423"/>
    <w:multiLevelType w:val="hybridMultilevel"/>
    <w:tmpl w:val="357405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0C4CBC"/>
    <w:multiLevelType w:val="hybridMultilevel"/>
    <w:tmpl w:val="1994C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FF4F19"/>
    <w:multiLevelType w:val="multilevel"/>
    <w:tmpl w:val="44002180"/>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lvlText w:val="%1.%2.%3.%4."/>
      <w:lvlJc w:val="left"/>
      <w:pPr>
        <w:ind w:left="1302" w:hanging="648"/>
      </w:pPr>
      <w:rPr>
        <w:rFonts w:hint="default"/>
      </w:rPr>
    </w:lvl>
    <w:lvl w:ilvl="4">
      <w:start w:val="1"/>
      <w:numFmt w:val="decimal"/>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9C95E6F"/>
    <w:multiLevelType w:val="hybridMultilevel"/>
    <w:tmpl w:val="01B8472C"/>
    <w:lvl w:ilvl="0" w:tplc="35BE398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57400955">
    <w:abstractNumId w:val="8"/>
  </w:num>
  <w:num w:numId="2" w16cid:durableId="154229888">
    <w:abstractNumId w:val="9"/>
  </w:num>
  <w:num w:numId="3" w16cid:durableId="828835000">
    <w:abstractNumId w:val="4"/>
  </w:num>
  <w:num w:numId="4" w16cid:durableId="923102632">
    <w:abstractNumId w:val="5"/>
  </w:num>
  <w:num w:numId="5" w16cid:durableId="1251541771">
    <w:abstractNumId w:val="0"/>
  </w:num>
  <w:num w:numId="6" w16cid:durableId="1550146079">
    <w:abstractNumId w:val="3"/>
  </w:num>
  <w:num w:numId="7" w16cid:durableId="781073910">
    <w:abstractNumId w:val="7"/>
  </w:num>
  <w:num w:numId="8" w16cid:durableId="289746242">
    <w:abstractNumId w:val="2"/>
  </w:num>
  <w:num w:numId="9" w16cid:durableId="2066562778">
    <w:abstractNumId w:val="5"/>
    <w:lvlOverride w:ilvl="0">
      <w:lvl w:ilvl="0">
        <w:start w:val="1"/>
        <w:numFmt w:val="decimal"/>
        <w:pStyle w:val="Rubrik"/>
        <w:lvlText w:val="%1."/>
        <w:lvlJc w:val="left"/>
        <w:pPr>
          <w:ind w:left="360" w:hanging="360"/>
        </w:pPr>
        <w:rPr>
          <w:rFonts w:hint="default"/>
          <w:lang w:val="en-US"/>
        </w:rPr>
      </w:lvl>
    </w:lvlOverride>
  </w:num>
  <w:num w:numId="10" w16cid:durableId="1325360179">
    <w:abstractNumId w:val="1"/>
  </w:num>
  <w:num w:numId="11" w16cid:durableId="1653095610">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 Olofsson">
    <w15:presenceInfo w15:providerId="None" w15:userId="Per Olofsson"/>
  </w15:person>
  <w15:person w15:author="Henrik Bylund">
    <w15:presenceInfo w15:providerId="AD" w15:userId="S::henrik.bylund@sinetiq.se::ab841810-d543-49b9-93cb-70a554adc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8"/>
    <w:rsid w:val="00006A8F"/>
    <w:rsid w:val="00017B3D"/>
    <w:rsid w:val="0002612C"/>
    <w:rsid w:val="00026922"/>
    <w:rsid w:val="000271F1"/>
    <w:rsid w:val="00027F4B"/>
    <w:rsid w:val="00037D58"/>
    <w:rsid w:val="000436A7"/>
    <w:rsid w:val="00051C46"/>
    <w:rsid w:val="00052376"/>
    <w:rsid w:val="00057DC6"/>
    <w:rsid w:val="00062590"/>
    <w:rsid w:val="00063EDB"/>
    <w:rsid w:val="00067DCB"/>
    <w:rsid w:val="00071587"/>
    <w:rsid w:val="0007192B"/>
    <w:rsid w:val="0007393D"/>
    <w:rsid w:val="00080E87"/>
    <w:rsid w:val="00081ECA"/>
    <w:rsid w:val="00085FF7"/>
    <w:rsid w:val="00086FE8"/>
    <w:rsid w:val="00090B28"/>
    <w:rsid w:val="0009207E"/>
    <w:rsid w:val="000932FC"/>
    <w:rsid w:val="00094477"/>
    <w:rsid w:val="00097468"/>
    <w:rsid w:val="000A16BA"/>
    <w:rsid w:val="000A4D55"/>
    <w:rsid w:val="000B1D0D"/>
    <w:rsid w:val="000B266F"/>
    <w:rsid w:val="000B3262"/>
    <w:rsid w:val="000B56E1"/>
    <w:rsid w:val="000C192B"/>
    <w:rsid w:val="000C2465"/>
    <w:rsid w:val="000C26BA"/>
    <w:rsid w:val="000C3C01"/>
    <w:rsid w:val="000C55E2"/>
    <w:rsid w:val="000D5AB8"/>
    <w:rsid w:val="000D64A9"/>
    <w:rsid w:val="000F0399"/>
    <w:rsid w:val="000F1AF6"/>
    <w:rsid w:val="000F1DC5"/>
    <w:rsid w:val="000F2042"/>
    <w:rsid w:val="000F5313"/>
    <w:rsid w:val="000F5F43"/>
    <w:rsid w:val="00103D61"/>
    <w:rsid w:val="00105116"/>
    <w:rsid w:val="00107A43"/>
    <w:rsid w:val="001133F8"/>
    <w:rsid w:val="00116F99"/>
    <w:rsid w:val="00121138"/>
    <w:rsid w:val="00121E6B"/>
    <w:rsid w:val="00133006"/>
    <w:rsid w:val="00133D91"/>
    <w:rsid w:val="00135E74"/>
    <w:rsid w:val="00136058"/>
    <w:rsid w:val="00144810"/>
    <w:rsid w:val="001452F3"/>
    <w:rsid w:val="0015222C"/>
    <w:rsid w:val="0015462B"/>
    <w:rsid w:val="001567D9"/>
    <w:rsid w:val="00160888"/>
    <w:rsid w:val="00161917"/>
    <w:rsid w:val="00163433"/>
    <w:rsid w:val="00175BF4"/>
    <w:rsid w:val="00176325"/>
    <w:rsid w:val="001935DB"/>
    <w:rsid w:val="001A250D"/>
    <w:rsid w:val="001A4A51"/>
    <w:rsid w:val="001A4D33"/>
    <w:rsid w:val="001B4145"/>
    <w:rsid w:val="001C7E60"/>
    <w:rsid w:val="001D3EDD"/>
    <w:rsid w:val="001D4921"/>
    <w:rsid w:val="001D6D1D"/>
    <w:rsid w:val="001E03CF"/>
    <w:rsid w:val="001E2857"/>
    <w:rsid w:val="001E3FB4"/>
    <w:rsid w:val="001F35FC"/>
    <w:rsid w:val="001F4D7E"/>
    <w:rsid w:val="001F6953"/>
    <w:rsid w:val="00203A58"/>
    <w:rsid w:val="00206A99"/>
    <w:rsid w:val="00213432"/>
    <w:rsid w:val="00214BD8"/>
    <w:rsid w:val="00215829"/>
    <w:rsid w:val="00225C0B"/>
    <w:rsid w:val="00237CB9"/>
    <w:rsid w:val="0024460A"/>
    <w:rsid w:val="00250CA0"/>
    <w:rsid w:val="002519B7"/>
    <w:rsid w:val="00251BAD"/>
    <w:rsid w:val="00252D9B"/>
    <w:rsid w:val="0025487D"/>
    <w:rsid w:val="00260BB3"/>
    <w:rsid w:val="002637D6"/>
    <w:rsid w:val="00266D24"/>
    <w:rsid w:val="00280F73"/>
    <w:rsid w:val="00283027"/>
    <w:rsid w:val="0028645C"/>
    <w:rsid w:val="00291482"/>
    <w:rsid w:val="002A15F1"/>
    <w:rsid w:val="002A2272"/>
    <w:rsid w:val="002A2CEF"/>
    <w:rsid w:val="002A35AC"/>
    <w:rsid w:val="002A3A8C"/>
    <w:rsid w:val="002A5660"/>
    <w:rsid w:val="002A7277"/>
    <w:rsid w:val="002B2A6E"/>
    <w:rsid w:val="002B783D"/>
    <w:rsid w:val="002C447C"/>
    <w:rsid w:val="002C544F"/>
    <w:rsid w:val="002C58D9"/>
    <w:rsid w:val="002D0A29"/>
    <w:rsid w:val="002D43F3"/>
    <w:rsid w:val="002D58D2"/>
    <w:rsid w:val="002E02E5"/>
    <w:rsid w:val="002E7745"/>
    <w:rsid w:val="002F1559"/>
    <w:rsid w:val="002F3B76"/>
    <w:rsid w:val="002F60D5"/>
    <w:rsid w:val="00302324"/>
    <w:rsid w:val="00310492"/>
    <w:rsid w:val="00311848"/>
    <w:rsid w:val="00313CCA"/>
    <w:rsid w:val="00320C10"/>
    <w:rsid w:val="00321570"/>
    <w:rsid w:val="00321A18"/>
    <w:rsid w:val="003237A2"/>
    <w:rsid w:val="00351310"/>
    <w:rsid w:val="00356ADC"/>
    <w:rsid w:val="0036542B"/>
    <w:rsid w:val="0037225C"/>
    <w:rsid w:val="00385F56"/>
    <w:rsid w:val="0038700D"/>
    <w:rsid w:val="003915D0"/>
    <w:rsid w:val="00392A6B"/>
    <w:rsid w:val="00393178"/>
    <w:rsid w:val="00396235"/>
    <w:rsid w:val="003A15CD"/>
    <w:rsid w:val="003C24F2"/>
    <w:rsid w:val="003C2AAB"/>
    <w:rsid w:val="003C4685"/>
    <w:rsid w:val="003D02DA"/>
    <w:rsid w:val="003D38BB"/>
    <w:rsid w:val="003D4111"/>
    <w:rsid w:val="003D6385"/>
    <w:rsid w:val="003D64A9"/>
    <w:rsid w:val="003D6FA0"/>
    <w:rsid w:val="003E1E0F"/>
    <w:rsid w:val="003E3999"/>
    <w:rsid w:val="003E41F1"/>
    <w:rsid w:val="003F03AC"/>
    <w:rsid w:val="003F0A38"/>
    <w:rsid w:val="003F1154"/>
    <w:rsid w:val="003F690E"/>
    <w:rsid w:val="00401428"/>
    <w:rsid w:val="00405FAF"/>
    <w:rsid w:val="00406FA1"/>
    <w:rsid w:val="00407139"/>
    <w:rsid w:val="0041576F"/>
    <w:rsid w:val="00421D97"/>
    <w:rsid w:val="00423B9A"/>
    <w:rsid w:val="00426B30"/>
    <w:rsid w:val="004349AE"/>
    <w:rsid w:val="00436F16"/>
    <w:rsid w:val="00440CF8"/>
    <w:rsid w:val="00442491"/>
    <w:rsid w:val="00450015"/>
    <w:rsid w:val="00452626"/>
    <w:rsid w:val="0045266A"/>
    <w:rsid w:val="00454360"/>
    <w:rsid w:val="00457563"/>
    <w:rsid w:val="00463DE5"/>
    <w:rsid w:val="00467CF2"/>
    <w:rsid w:val="00470D1A"/>
    <w:rsid w:val="00484354"/>
    <w:rsid w:val="00486347"/>
    <w:rsid w:val="00490B1E"/>
    <w:rsid w:val="00493EFD"/>
    <w:rsid w:val="0049461D"/>
    <w:rsid w:val="004A303F"/>
    <w:rsid w:val="004A6835"/>
    <w:rsid w:val="004B0635"/>
    <w:rsid w:val="004B25BF"/>
    <w:rsid w:val="004B37C4"/>
    <w:rsid w:val="004C171A"/>
    <w:rsid w:val="004C647B"/>
    <w:rsid w:val="004C77D2"/>
    <w:rsid w:val="004D2AED"/>
    <w:rsid w:val="004D59EE"/>
    <w:rsid w:val="004D6A97"/>
    <w:rsid w:val="004E2510"/>
    <w:rsid w:val="004E3F29"/>
    <w:rsid w:val="004E622F"/>
    <w:rsid w:val="004F4F3D"/>
    <w:rsid w:val="004F5AA7"/>
    <w:rsid w:val="004F73D2"/>
    <w:rsid w:val="005079FB"/>
    <w:rsid w:val="00512379"/>
    <w:rsid w:val="00513C62"/>
    <w:rsid w:val="0051583A"/>
    <w:rsid w:val="00522F6F"/>
    <w:rsid w:val="00523ACA"/>
    <w:rsid w:val="005332A8"/>
    <w:rsid w:val="0053417A"/>
    <w:rsid w:val="005406B3"/>
    <w:rsid w:val="00544FC1"/>
    <w:rsid w:val="00555205"/>
    <w:rsid w:val="00561481"/>
    <w:rsid w:val="0056163D"/>
    <w:rsid w:val="005630CC"/>
    <w:rsid w:val="00564BFA"/>
    <w:rsid w:val="00567F63"/>
    <w:rsid w:val="005771AE"/>
    <w:rsid w:val="005923A7"/>
    <w:rsid w:val="00592C6D"/>
    <w:rsid w:val="0059672A"/>
    <w:rsid w:val="005A27BB"/>
    <w:rsid w:val="005B08D8"/>
    <w:rsid w:val="005B1E7A"/>
    <w:rsid w:val="005B34AC"/>
    <w:rsid w:val="005B52BD"/>
    <w:rsid w:val="005B5863"/>
    <w:rsid w:val="005C4DE4"/>
    <w:rsid w:val="005C55DB"/>
    <w:rsid w:val="005C7F55"/>
    <w:rsid w:val="005D5F1F"/>
    <w:rsid w:val="005D7B7C"/>
    <w:rsid w:val="005E0F09"/>
    <w:rsid w:val="005F250C"/>
    <w:rsid w:val="005F3371"/>
    <w:rsid w:val="00604883"/>
    <w:rsid w:val="00604A60"/>
    <w:rsid w:val="00612E01"/>
    <w:rsid w:val="00612E88"/>
    <w:rsid w:val="00613CB7"/>
    <w:rsid w:val="00616660"/>
    <w:rsid w:val="00621545"/>
    <w:rsid w:val="00635B51"/>
    <w:rsid w:val="00636607"/>
    <w:rsid w:val="006403BB"/>
    <w:rsid w:val="006408F3"/>
    <w:rsid w:val="00641374"/>
    <w:rsid w:val="00642681"/>
    <w:rsid w:val="00642BF4"/>
    <w:rsid w:val="00650158"/>
    <w:rsid w:val="00654779"/>
    <w:rsid w:val="00657CF9"/>
    <w:rsid w:val="00664BC1"/>
    <w:rsid w:val="006652F1"/>
    <w:rsid w:val="006704DB"/>
    <w:rsid w:val="006729F0"/>
    <w:rsid w:val="00680E6D"/>
    <w:rsid w:val="00683399"/>
    <w:rsid w:val="0068363E"/>
    <w:rsid w:val="0068602D"/>
    <w:rsid w:val="00687D41"/>
    <w:rsid w:val="00691555"/>
    <w:rsid w:val="00695792"/>
    <w:rsid w:val="006A0655"/>
    <w:rsid w:val="006A078F"/>
    <w:rsid w:val="006A35DB"/>
    <w:rsid w:val="006A60D0"/>
    <w:rsid w:val="006B1802"/>
    <w:rsid w:val="006B36BE"/>
    <w:rsid w:val="006C5C66"/>
    <w:rsid w:val="006C5D51"/>
    <w:rsid w:val="006C6266"/>
    <w:rsid w:val="006C6989"/>
    <w:rsid w:val="006C6ED1"/>
    <w:rsid w:val="006D2C63"/>
    <w:rsid w:val="006D4D0A"/>
    <w:rsid w:val="006D4EF6"/>
    <w:rsid w:val="006D5C87"/>
    <w:rsid w:val="006F1ADC"/>
    <w:rsid w:val="006F1DCE"/>
    <w:rsid w:val="006F40D7"/>
    <w:rsid w:val="006F7B60"/>
    <w:rsid w:val="0070062D"/>
    <w:rsid w:val="00700EC2"/>
    <w:rsid w:val="00706C92"/>
    <w:rsid w:val="00707C81"/>
    <w:rsid w:val="00714FC4"/>
    <w:rsid w:val="00716C80"/>
    <w:rsid w:val="00717918"/>
    <w:rsid w:val="00722EA6"/>
    <w:rsid w:val="0072789F"/>
    <w:rsid w:val="007306AE"/>
    <w:rsid w:val="007367D0"/>
    <w:rsid w:val="007411E9"/>
    <w:rsid w:val="0074537F"/>
    <w:rsid w:val="00747882"/>
    <w:rsid w:val="00750752"/>
    <w:rsid w:val="00750A6B"/>
    <w:rsid w:val="0075221D"/>
    <w:rsid w:val="007539F7"/>
    <w:rsid w:val="00754CF0"/>
    <w:rsid w:val="007559B9"/>
    <w:rsid w:val="00765104"/>
    <w:rsid w:val="0076685D"/>
    <w:rsid w:val="00772BA8"/>
    <w:rsid w:val="00773E3A"/>
    <w:rsid w:val="00774269"/>
    <w:rsid w:val="00776736"/>
    <w:rsid w:val="007802DC"/>
    <w:rsid w:val="00786E47"/>
    <w:rsid w:val="007913FF"/>
    <w:rsid w:val="00792DEF"/>
    <w:rsid w:val="00795854"/>
    <w:rsid w:val="007A0C81"/>
    <w:rsid w:val="007A412C"/>
    <w:rsid w:val="007A4979"/>
    <w:rsid w:val="007B2395"/>
    <w:rsid w:val="007B2E4D"/>
    <w:rsid w:val="007B4053"/>
    <w:rsid w:val="007B68AF"/>
    <w:rsid w:val="007B7581"/>
    <w:rsid w:val="007C16B9"/>
    <w:rsid w:val="007C3A83"/>
    <w:rsid w:val="007C50F4"/>
    <w:rsid w:val="007D203A"/>
    <w:rsid w:val="007D3C4E"/>
    <w:rsid w:val="007E0BEA"/>
    <w:rsid w:val="007E2F69"/>
    <w:rsid w:val="007E6252"/>
    <w:rsid w:val="00804DB3"/>
    <w:rsid w:val="00810572"/>
    <w:rsid w:val="00810618"/>
    <w:rsid w:val="00813A46"/>
    <w:rsid w:val="00817905"/>
    <w:rsid w:val="008263FF"/>
    <w:rsid w:val="00831ECF"/>
    <w:rsid w:val="00842D94"/>
    <w:rsid w:val="008523A1"/>
    <w:rsid w:val="00853191"/>
    <w:rsid w:val="008557C9"/>
    <w:rsid w:val="00860543"/>
    <w:rsid w:val="008633F3"/>
    <w:rsid w:val="0086463F"/>
    <w:rsid w:val="00866E46"/>
    <w:rsid w:val="00870828"/>
    <w:rsid w:val="00876D5C"/>
    <w:rsid w:val="00877D4A"/>
    <w:rsid w:val="0089473B"/>
    <w:rsid w:val="008A06D6"/>
    <w:rsid w:val="008A7302"/>
    <w:rsid w:val="008B1C86"/>
    <w:rsid w:val="008B39B7"/>
    <w:rsid w:val="008B68C6"/>
    <w:rsid w:val="008B78A0"/>
    <w:rsid w:val="008C289B"/>
    <w:rsid w:val="008C3E61"/>
    <w:rsid w:val="008C69AD"/>
    <w:rsid w:val="008D007E"/>
    <w:rsid w:val="008D046A"/>
    <w:rsid w:val="008D3FC8"/>
    <w:rsid w:val="008D5D0C"/>
    <w:rsid w:val="008E0D40"/>
    <w:rsid w:val="008E22C1"/>
    <w:rsid w:val="008E6670"/>
    <w:rsid w:val="008F5F4B"/>
    <w:rsid w:val="008F6A0C"/>
    <w:rsid w:val="00901FFD"/>
    <w:rsid w:val="00916D4E"/>
    <w:rsid w:val="009179ED"/>
    <w:rsid w:val="00926953"/>
    <w:rsid w:val="00926F8E"/>
    <w:rsid w:val="00930E3B"/>
    <w:rsid w:val="00932639"/>
    <w:rsid w:val="00932BA8"/>
    <w:rsid w:val="00933CD2"/>
    <w:rsid w:val="0094013D"/>
    <w:rsid w:val="00945198"/>
    <w:rsid w:val="00945E96"/>
    <w:rsid w:val="00946C07"/>
    <w:rsid w:val="0095269C"/>
    <w:rsid w:val="00961351"/>
    <w:rsid w:val="009651FD"/>
    <w:rsid w:val="00971299"/>
    <w:rsid w:val="00971621"/>
    <w:rsid w:val="00973310"/>
    <w:rsid w:val="00973C54"/>
    <w:rsid w:val="00974919"/>
    <w:rsid w:val="00974A31"/>
    <w:rsid w:val="00975145"/>
    <w:rsid w:val="00975A51"/>
    <w:rsid w:val="0099431D"/>
    <w:rsid w:val="009A0F8F"/>
    <w:rsid w:val="009A3B09"/>
    <w:rsid w:val="009A7472"/>
    <w:rsid w:val="009A7920"/>
    <w:rsid w:val="009B6057"/>
    <w:rsid w:val="009C281F"/>
    <w:rsid w:val="009C59D1"/>
    <w:rsid w:val="009F0CDA"/>
    <w:rsid w:val="009F2B59"/>
    <w:rsid w:val="009F4998"/>
    <w:rsid w:val="00A001D5"/>
    <w:rsid w:val="00A02DDF"/>
    <w:rsid w:val="00A0480B"/>
    <w:rsid w:val="00A04F42"/>
    <w:rsid w:val="00A07C73"/>
    <w:rsid w:val="00A139E1"/>
    <w:rsid w:val="00A16EF6"/>
    <w:rsid w:val="00A208B3"/>
    <w:rsid w:val="00A2559D"/>
    <w:rsid w:val="00A30697"/>
    <w:rsid w:val="00A44937"/>
    <w:rsid w:val="00A55B60"/>
    <w:rsid w:val="00A6168A"/>
    <w:rsid w:val="00A71C80"/>
    <w:rsid w:val="00A72C75"/>
    <w:rsid w:val="00A75821"/>
    <w:rsid w:val="00A816AA"/>
    <w:rsid w:val="00A94407"/>
    <w:rsid w:val="00A958DC"/>
    <w:rsid w:val="00A963DB"/>
    <w:rsid w:val="00A97E6A"/>
    <w:rsid w:val="00AA4116"/>
    <w:rsid w:val="00AA4221"/>
    <w:rsid w:val="00AB2377"/>
    <w:rsid w:val="00AB2AC4"/>
    <w:rsid w:val="00AB5DBB"/>
    <w:rsid w:val="00AC2C37"/>
    <w:rsid w:val="00AC5EA9"/>
    <w:rsid w:val="00AC676C"/>
    <w:rsid w:val="00AE0C4E"/>
    <w:rsid w:val="00AE4F91"/>
    <w:rsid w:val="00AF2D69"/>
    <w:rsid w:val="00AF45A2"/>
    <w:rsid w:val="00AF75C8"/>
    <w:rsid w:val="00B061A5"/>
    <w:rsid w:val="00B078C6"/>
    <w:rsid w:val="00B12718"/>
    <w:rsid w:val="00B13EDE"/>
    <w:rsid w:val="00B15C22"/>
    <w:rsid w:val="00B37AE5"/>
    <w:rsid w:val="00B429AD"/>
    <w:rsid w:val="00B45072"/>
    <w:rsid w:val="00B45256"/>
    <w:rsid w:val="00B51F13"/>
    <w:rsid w:val="00B51F42"/>
    <w:rsid w:val="00B54B57"/>
    <w:rsid w:val="00B57C2C"/>
    <w:rsid w:val="00B60C0F"/>
    <w:rsid w:val="00B6110D"/>
    <w:rsid w:val="00B63A4D"/>
    <w:rsid w:val="00B644E7"/>
    <w:rsid w:val="00B709B0"/>
    <w:rsid w:val="00B74BA0"/>
    <w:rsid w:val="00B76542"/>
    <w:rsid w:val="00B7696B"/>
    <w:rsid w:val="00B82084"/>
    <w:rsid w:val="00B83050"/>
    <w:rsid w:val="00B83226"/>
    <w:rsid w:val="00B900B7"/>
    <w:rsid w:val="00B9053A"/>
    <w:rsid w:val="00BA52DD"/>
    <w:rsid w:val="00BA54CB"/>
    <w:rsid w:val="00BB58EE"/>
    <w:rsid w:val="00BC537E"/>
    <w:rsid w:val="00BD0501"/>
    <w:rsid w:val="00BD3322"/>
    <w:rsid w:val="00BE135C"/>
    <w:rsid w:val="00BE1721"/>
    <w:rsid w:val="00BE4572"/>
    <w:rsid w:val="00BE694F"/>
    <w:rsid w:val="00BF2C7A"/>
    <w:rsid w:val="00C01AC0"/>
    <w:rsid w:val="00C035B1"/>
    <w:rsid w:val="00C0727F"/>
    <w:rsid w:val="00C14629"/>
    <w:rsid w:val="00C30111"/>
    <w:rsid w:val="00C37C6D"/>
    <w:rsid w:val="00C409D4"/>
    <w:rsid w:val="00C42817"/>
    <w:rsid w:val="00C57D01"/>
    <w:rsid w:val="00C61115"/>
    <w:rsid w:val="00C61F11"/>
    <w:rsid w:val="00C67DE4"/>
    <w:rsid w:val="00C76331"/>
    <w:rsid w:val="00C76DE5"/>
    <w:rsid w:val="00C772DB"/>
    <w:rsid w:val="00C84594"/>
    <w:rsid w:val="00C84C9B"/>
    <w:rsid w:val="00C91984"/>
    <w:rsid w:val="00C97255"/>
    <w:rsid w:val="00CA10F7"/>
    <w:rsid w:val="00CA1CA9"/>
    <w:rsid w:val="00CA2E8A"/>
    <w:rsid w:val="00CA5428"/>
    <w:rsid w:val="00CB08D4"/>
    <w:rsid w:val="00CB1F22"/>
    <w:rsid w:val="00CB2456"/>
    <w:rsid w:val="00CB57BA"/>
    <w:rsid w:val="00CC4899"/>
    <w:rsid w:val="00CC4AAB"/>
    <w:rsid w:val="00CF1729"/>
    <w:rsid w:val="00CF1D75"/>
    <w:rsid w:val="00CF3B6B"/>
    <w:rsid w:val="00CF4746"/>
    <w:rsid w:val="00D023C9"/>
    <w:rsid w:val="00D0286E"/>
    <w:rsid w:val="00D10291"/>
    <w:rsid w:val="00D120B0"/>
    <w:rsid w:val="00D13FE1"/>
    <w:rsid w:val="00D15CAE"/>
    <w:rsid w:val="00D17442"/>
    <w:rsid w:val="00D241E3"/>
    <w:rsid w:val="00D2440E"/>
    <w:rsid w:val="00D2491B"/>
    <w:rsid w:val="00D304E5"/>
    <w:rsid w:val="00D34F23"/>
    <w:rsid w:val="00D477C9"/>
    <w:rsid w:val="00D50A00"/>
    <w:rsid w:val="00D565E9"/>
    <w:rsid w:val="00D56699"/>
    <w:rsid w:val="00D60712"/>
    <w:rsid w:val="00D62DB6"/>
    <w:rsid w:val="00D76125"/>
    <w:rsid w:val="00D84853"/>
    <w:rsid w:val="00D8497A"/>
    <w:rsid w:val="00D941F0"/>
    <w:rsid w:val="00DA065D"/>
    <w:rsid w:val="00DA1EEE"/>
    <w:rsid w:val="00DA71CF"/>
    <w:rsid w:val="00DA75B6"/>
    <w:rsid w:val="00DA778E"/>
    <w:rsid w:val="00DB36AC"/>
    <w:rsid w:val="00DB3B5A"/>
    <w:rsid w:val="00DB4294"/>
    <w:rsid w:val="00DB7F1E"/>
    <w:rsid w:val="00DC1D7F"/>
    <w:rsid w:val="00DD38D3"/>
    <w:rsid w:val="00DD3C36"/>
    <w:rsid w:val="00DE38B4"/>
    <w:rsid w:val="00DF244E"/>
    <w:rsid w:val="00DF679C"/>
    <w:rsid w:val="00E00AAE"/>
    <w:rsid w:val="00E041B0"/>
    <w:rsid w:val="00E05C4D"/>
    <w:rsid w:val="00E108E3"/>
    <w:rsid w:val="00E11ADA"/>
    <w:rsid w:val="00E21709"/>
    <w:rsid w:val="00E24E13"/>
    <w:rsid w:val="00E3338B"/>
    <w:rsid w:val="00E41B5C"/>
    <w:rsid w:val="00E461AB"/>
    <w:rsid w:val="00E507E9"/>
    <w:rsid w:val="00E71D07"/>
    <w:rsid w:val="00E76584"/>
    <w:rsid w:val="00E76CE9"/>
    <w:rsid w:val="00E77B1F"/>
    <w:rsid w:val="00E8132A"/>
    <w:rsid w:val="00E87BE3"/>
    <w:rsid w:val="00E9021B"/>
    <w:rsid w:val="00EA0864"/>
    <w:rsid w:val="00EA5C51"/>
    <w:rsid w:val="00EB390C"/>
    <w:rsid w:val="00EB3987"/>
    <w:rsid w:val="00EC1134"/>
    <w:rsid w:val="00EC3C8A"/>
    <w:rsid w:val="00EE12D4"/>
    <w:rsid w:val="00EE1F4A"/>
    <w:rsid w:val="00EF2FF5"/>
    <w:rsid w:val="00F034F3"/>
    <w:rsid w:val="00F05A86"/>
    <w:rsid w:val="00F122E7"/>
    <w:rsid w:val="00F151FD"/>
    <w:rsid w:val="00F26E1B"/>
    <w:rsid w:val="00F27A80"/>
    <w:rsid w:val="00F3444F"/>
    <w:rsid w:val="00F35EB7"/>
    <w:rsid w:val="00F41C5A"/>
    <w:rsid w:val="00F41EF4"/>
    <w:rsid w:val="00F44931"/>
    <w:rsid w:val="00F4627A"/>
    <w:rsid w:val="00F57DFE"/>
    <w:rsid w:val="00F706C4"/>
    <w:rsid w:val="00F70C8F"/>
    <w:rsid w:val="00F7128B"/>
    <w:rsid w:val="00F72B75"/>
    <w:rsid w:val="00F73859"/>
    <w:rsid w:val="00F75337"/>
    <w:rsid w:val="00F76EA4"/>
    <w:rsid w:val="00F91C75"/>
    <w:rsid w:val="00F96952"/>
    <w:rsid w:val="00F96CE3"/>
    <w:rsid w:val="00F97395"/>
    <w:rsid w:val="00FA543D"/>
    <w:rsid w:val="00FA6939"/>
    <w:rsid w:val="00FA79F9"/>
    <w:rsid w:val="00FB006E"/>
    <w:rsid w:val="00FB0271"/>
    <w:rsid w:val="00FB41D1"/>
    <w:rsid w:val="00FB4372"/>
    <w:rsid w:val="00FB4476"/>
    <w:rsid w:val="00FB76E0"/>
    <w:rsid w:val="00FC2A73"/>
    <w:rsid w:val="00FC358C"/>
    <w:rsid w:val="00FD0AD2"/>
    <w:rsid w:val="00FD13D8"/>
    <w:rsid w:val="00FD3D61"/>
    <w:rsid w:val="00FD5FE0"/>
    <w:rsid w:val="00FD7D7D"/>
    <w:rsid w:val="00FE6CEE"/>
    <w:rsid w:val="00FF3602"/>
    <w:rsid w:val="00FF7774"/>
    <w:rsid w:val="371BD6EC"/>
    <w:rsid w:val="38D24658"/>
    <w:rsid w:val="704D52F9"/>
    <w:rsid w:val="71CE844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BC19AB"/>
  <w15:docId w15:val="{2C0C4D7F-E880-4B9D-9A69-925315FB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AB2AC4"/>
    <w:pPr>
      <w:keepNext/>
      <w:keepLines/>
      <w:numPr>
        <w:ilvl w:val="1"/>
      </w:numPr>
      <w:tabs>
        <w:tab w:val="clear" w:pos="567"/>
        <w:tab w:val="left" w:pos="1701"/>
        <w:tab w:val="left" w:pos="2268"/>
      </w:tabs>
      <w:spacing w:before="200" w:after="80"/>
    </w:pPr>
    <w:rPr>
      <w:rFonts w:eastAsia="Times New Roman"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AB2AC4"/>
    <w:rPr>
      <w:rFonts w:ascii="Calibri" w:eastAsia="Times New Roman" w:hAnsi="Calibri" w:cstheme="majorBidi"/>
      <w:b/>
      <w:color w:val="000000" w:themeColor="text1"/>
      <w:sz w:val="32"/>
      <w:szCs w:val="32"/>
      <w:lang w:val="en-GB" w:eastAsia="en-US"/>
    </w:rPr>
  </w:style>
  <w:style w:type="character" w:customStyle="1" w:styleId="Rubrik2Char">
    <w:name w:val="Rubrik 2 Char"/>
    <w:aliases w:val="Heading3 Char"/>
    <w:basedOn w:val="Standardstycketeckensnitt"/>
    <w:link w:val="Rubrik2"/>
    <w:uiPriority w:val="9"/>
    <w:rsid w:val="00F41EF4"/>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basedOn w:val="Normal"/>
    <w:next w:val="Rubrik1"/>
    <w:link w:val="RubrikChar"/>
    <w:autoRedefine/>
    <w:uiPriority w:val="1"/>
    <w:qFormat/>
    <w:rsid w:val="00D17442"/>
    <w:pPr>
      <w:numPr>
        <w:numId w:val="4"/>
      </w:numPr>
      <w:tabs>
        <w:tab w:val="left" w:pos="567"/>
        <w:tab w:val="left" w:pos="1134"/>
      </w:tabs>
      <w:spacing w:before="360" w:after="160" w:line="480" w:lineRule="exact"/>
      <w:outlineLvl w:val="0"/>
    </w:pPr>
    <w:rPr>
      <w:rFonts w:ascii="Calibri" w:eastAsia="MS PGothic" w:hAnsi="Calibri" w:cs="Lucida Grande"/>
      <w:sz w:val="48"/>
      <w:szCs w:val="48"/>
      <w:lang w:val="en-GB" w:eastAsia="en-US"/>
    </w:rPr>
  </w:style>
  <w:style w:type="character" w:customStyle="1" w:styleId="RubrikChar">
    <w:name w:val="Rubrik Char"/>
    <w:aliases w:val="Heading1 Char"/>
    <w:basedOn w:val="Standardstycketeckensnitt"/>
    <w:link w:val="Rubrik"/>
    <w:uiPriority w:val="1"/>
    <w:rsid w:val="00D17442"/>
    <w:rPr>
      <w:rFonts w:ascii="Calibri" w:eastAsia="MS PGothic" w:hAnsi="Calibri" w:cs="Lucida Grande"/>
      <w:sz w:val="48"/>
      <w:szCs w:val="48"/>
      <w:lang w:val="en-GB" w:eastAsia="en-US"/>
    </w:rPr>
  </w:style>
  <w:style w:type="paragraph" w:styleId="Brdtext">
    <w:name w:val="Body Text"/>
    <w:aliases w:val="Body"/>
    <w:basedOn w:val="Normal"/>
    <w:link w:val="BrdtextChar"/>
    <w:autoRedefine/>
    <w:unhideWhenUsed/>
    <w:qFormat/>
    <w:rsid w:val="00027F4B"/>
    <w:pPr>
      <w:tabs>
        <w:tab w:val="left" w:pos="1810"/>
      </w:tabs>
      <w:spacing w:after="240" w:line="280" w:lineRule="atLeast"/>
    </w:pPr>
    <w:rPr>
      <w:rFonts w:eastAsia="MS PGothic" w:cs="Lucida Grande"/>
      <w:szCs w:val="22"/>
      <w:lang w:val="en-GB" w:eastAsia="en-US"/>
    </w:rPr>
  </w:style>
  <w:style w:type="character" w:customStyle="1" w:styleId="BrdtextChar">
    <w:name w:val="Brödtext Char"/>
    <w:aliases w:val="Body Char"/>
    <w:basedOn w:val="Standardstycketeckensnitt"/>
    <w:link w:val="Brdtext"/>
    <w:rsid w:val="00027F4B"/>
    <w:rPr>
      <w:rFonts w:eastAsia="MS PGothic" w:cs="Lucida Grande"/>
      <w:szCs w:val="22"/>
      <w:lang w:val="en-GB" w:eastAsia="en-US"/>
    </w:rPr>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spacing w:before="120"/>
      <w:ind w:left="240"/>
    </w:pPr>
    <w:rPr>
      <w:b/>
      <w:bCs/>
      <w:sz w:val="22"/>
      <w:szCs w:val="22"/>
    </w:rPr>
  </w:style>
  <w:style w:type="paragraph" w:styleId="Innehll1">
    <w:name w:val="toc 1"/>
    <w:basedOn w:val="Normal"/>
    <w:next w:val="Normal"/>
    <w:autoRedefine/>
    <w:uiPriority w:val="39"/>
    <w:unhideWhenUsed/>
    <w:rsid w:val="00097468"/>
    <w:pPr>
      <w:spacing w:before="120"/>
    </w:pPr>
    <w:rPr>
      <w:b/>
      <w:bCs/>
      <w:i/>
      <w:iCs/>
    </w:rPr>
  </w:style>
  <w:style w:type="paragraph" w:styleId="Innehll3">
    <w:name w:val="toc 3"/>
    <w:basedOn w:val="Normal"/>
    <w:next w:val="Normal"/>
    <w:autoRedefine/>
    <w:uiPriority w:val="39"/>
    <w:unhideWhenUsed/>
    <w:rsid w:val="007A0C81"/>
    <w:pPr>
      <w:ind w:left="480"/>
    </w:pPr>
    <w:rPr>
      <w:sz w:val="20"/>
      <w:szCs w:val="20"/>
    </w:rPr>
  </w:style>
  <w:style w:type="paragraph" w:styleId="Innehll4">
    <w:name w:val="toc 4"/>
    <w:basedOn w:val="Normal"/>
    <w:next w:val="Normal"/>
    <w:autoRedefine/>
    <w:uiPriority w:val="39"/>
    <w:unhideWhenUsed/>
    <w:rsid w:val="001E2857"/>
    <w:pPr>
      <w:ind w:left="720"/>
    </w:pPr>
    <w:rPr>
      <w:sz w:val="20"/>
      <w:szCs w:val="20"/>
    </w:rPr>
  </w:style>
  <w:style w:type="paragraph" w:styleId="Innehll5">
    <w:name w:val="toc 5"/>
    <w:basedOn w:val="Normal"/>
    <w:next w:val="Normal"/>
    <w:autoRedefine/>
    <w:uiPriority w:val="39"/>
    <w:unhideWhenUsed/>
    <w:qFormat/>
    <w:rsid w:val="007A0C81"/>
    <w:pPr>
      <w:ind w:left="960"/>
    </w:pPr>
    <w:rPr>
      <w:sz w:val="20"/>
      <w:szCs w:val="20"/>
    </w:rPr>
  </w:style>
  <w:style w:type="paragraph" w:styleId="Innehll6">
    <w:name w:val="toc 6"/>
    <w:basedOn w:val="Normal"/>
    <w:next w:val="Normal"/>
    <w:autoRedefine/>
    <w:uiPriority w:val="39"/>
    <w:unhideWhenUsed/>
    <w:rsid w:val="00604A60"/>
    <w:pPr>
      <w:ind w:left="1200"/>
    </w:pPr>
    <w:rPr>
      <w:sz w:val="20"/>
      <w:szCs w:val="20"/>
    </w:rPr>
  </w:style>
  <w:style w:type="paragraph" w:styleId="Innehll7">
    <w:name w:val="toc 7"/>
    <w:basedOn w:val="Normal"/>
    <w:next w:val="Normal"/>
    <w:autoRedefine/>
    <w:uiPriority w:val="39"/>
    <w:unhideWhenUsed/>
    <w:rsid w:val="00604A60"/>
    <w:pPr>
      <w:ind w:left="1440"/>
    </w:pPr>
    <w:rPr>
      <w:sz w:val="20"/>
      <w:szCs w:val="20"/>
    </w:rPr>
  </w:style>
  <w:style w:type="paragraph" w:styleId="Innehll8">
    <w:name w:val="toc 8"/>
    <w:basedOn w:val="Normal"/>
    <w:next w:val="Normal"/>
    <w:autoRedefine/>
    <w:uiPriority w:val="39"/>
    <w:unhideWhenUsed/>
    <w:rsid w:val="00604A60"/>
    <w:pPr>
      <w:ind w:left="1680"/>
    </w:pPr>
    <w:rPr>
      <w:sz w:val="20"/>
      <w:szCs w:val="20"/>
    </w:rPr>
  </w:style>
  <w:style w:type="paragraph" w:styleId="Innehll9">
    <w:name w:val="toc 9"/>
    <w:basedOn w:val="Normal"/>
    <w:next w:val="Normal"/>
    <w:autoRedefine/>
    <w:uiPriority w:val="39"/>
    <w:unhideWhenUsed/>
    <w:rsid w:val="00604A60"/>
    <w:pPr>
      <w:ind w:left="1920"/>
    </w:pPr>
    <w:rPr>
      <w:sz w:val="20"/>
      <w:szCs w:val="20"/>
    </w:r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stycke">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nk">
    <w:name w:val="Hyperlink"/>
    <w:basedOn w:val="Standardstycketeckensnitt"/>
    <w:uiPriority w:val="99"/>
    <w:unhideWhenUsed/>
    <w:rsid w:val="008B78A0"/>
    <w:rPr>
      <w:color w:val="0000FF" w:themeColor="hyperlink"/>
      <w:u w:val="single"/>
    </w:rPr>
  </w:style>
  <w:style w:type="character" w:customStyle="1" w:styleId="hps">
    <w:name w:val="hps"/>
    <w:basedOn w:val="Standardstycketeckensnitt"/>
    <w:rsid w:val="007B7581"/>
  </w:style>
  <w:style w:type="character" w:styleId="Kommentarsreferens">
    <w:name w:val="annotation reference"/>
    <w:basedOn w:val="Standardstycketeckensnitt"/>
    <w:uiPriority w:val="99"/>
    <w:semiHidden/>
    <w:unhideWhenUsed/>
    <w:rsid w:val="002C58D9"/>
    <w:rPr>
      <w:sz w:val="16"/>
      <w:szCs w:val="16"/>
    </w:rPr>
  </w:style>
  <w:style w:type="paragraph" w:styleId="Kommentarer">
    <w:name w:val="annotation text"/>
    <w:basedOn w:val="Normal"/>
    <w:link w:val="KommentarerChar"/>
    <w:uiPriority w:val="99"/>
    <w:semiHidden/>
    <w:unhideWhenUsed/>
    <w:rsid w:val="002C58D9"/>
    <w:rPr>
      <w:sz w:val="20"/>
      <w:szCs w:val="20"/>
    </w:rPr>
  </w:style>
  <w:style w:type="character" w:customStyle="1" w:styleId="KommentarerChar">
    <w:name w:val="Kommentarer Char"/>
    <w:basedOn w:val="Standardstycketeckensnitt"/>
    <w:link w:val="Kommentarer"/>
    <w:uiPriority w:val="99"/>
    <w:semiHidden/>
    <w:rsid w:val="002C58D9"/>
    <w:rPr>
      <w:sz w:val="20"/>
      <w:szCs w:val="20"/>
    </w:rPr>
  </w:style>
  <w:style w:type="paragraph" w:styleId="Kommentarsmne">
    <w:name w:val="annotation subject"/>
    <w:basedOn w:val="Kommentarer"/>
    <w:next w:val="Kommentarer"/>
    <w:link w:val="KommentarsmneChar"/>
    <w:uiPriority w:val="99"/>
    <w:semiHidden/>
    <w:unhideWhenUsed/>
    <w:rsid w:val="002C58D9"/>
    <w:rPr>
      <w:b/>
      <w:bCs/>
    </w:rPr>
  </w:style>
  <w:style w:type="character" w:customStyle="1" w:styleId="KommentarsmneChar">
    <w:name w:val="Kommentarsämne Char"/>
    <w:basedOn w:val="KommentarerChar"/>
    <w:link w:val="Kommentarsmne"/>
    <w:uiPriority w:val="99"/>
    <w:semiHidden/>
    <w:rsid w:val="002C58D9"/>
    <w:rPr>
      <w:b/>
      <w:bCs/>
      <w:sz w:val="20"/>
      <w:szCs w:val="20"/>
    </w:rPr>
  </w:style>
  <w:style w:type="paragraph" w:customStyle="1" w:styleId="Figure">
    <w:name w:val="Figure"/>
    <w:next w:val="Beskrivning"/>
    <w:rsid w:val="006D4D0A"/>
    <w:pPr>
      <w:spacing w:before="120" w:after="120"/>
      <w:jc w:val="center"/>
    </w:pPr>
    <w:rPr>
      <w:rFonts w:ascii="Times New Roman" w:eastAsia="MS PGothic" w:hAnsi="Times New Roman" w:cs="Lucida Grande"/>
      <w:sz w:val="22"/>
      <w:szCs w:val="22"/>
      <w:lang w:val="en-GB" w:eastAsia="en-US"/>
    </w:rPr>
  </w:style>
  <w:style w:type="paragraph" w:styleId="Beskrivning">
    <w:name w:val="caption"/>
    <w:basedOn w:val="Normal"/>
    <w:next w:val="Normal"/>
    <w:uiPriority w:val="35"/>
    <w:unhideWhenUsed/>
    <w:qFormat/>
    <w:rsid w:val="006D4D0A"/>
    <w:pPr>
      <w:spacing w:after="200"/>
    </w:pPr>
    <w:rPr>
      <w:b/>
      <w:bCs/>
      <w:color w:val="4F81BD" w:themeColor="accent1"/>
      <w:sz w:val="18"/>
      <w:szCs w:val="18"/>
    </w:rPr>
  </w:style>
  <w:style w:type="paragraph" w:styleId="Fotnotstext">
    <w:name w:val="footnote text"/>
    <w:basedOn w:val="Normal"/>
    <w:link w:val="FotnotstextChar"/>
    <w:uiPriority w:val="99"/>
    <w:semiHidden/>
    <w:unhideWhenUsed/>
    <w:rsid w:val="00225C0B"/>
    <w:rPr>
      <w:sz w:val="20"/>
      <w:szCs w:val="20"/>
    </w:rPr>
  </w:style>
  <w:style w:type="character" w:customStyle="1" w:styleId="FotnotstextChar">
    <w:name w:val="Fotnotstext Char"/>
    <w:basedOn w:val="Standardstycketeckensnitt"/>
    <w:link w:val="Fotnotstext"/>
    <w:uiPriority w:val="99"/>
    <w:semiHidden/>
    <w:rsid w:val="00225C0B"/>
    <w:rPr>
      <w:sz w:val="20"/>
      <w:szCs w:val="20"/>
    </w:rPr>
  </w:style>
  <w:style w:type="character" w:styleId="Fotnotsreferens">
    <w:name w:val="footnote reference"/>
    <w:basedOn w:val="Standardstycketeckensnitt"/>
    <w:uiPriority w:val="99"/>
    <w:semiHidden/>
    <w:unhideWhenUsed/>
    <w:rsid w:val="00225C0B"/>
    <w:rPr>
      <w:vertAlign w:val="superscript"/>
    </w:rPr>
  </w:style>
  <w:style w:type="character" w:styleId="Platshllartext">
    <w:name w:val="Placeholder Text"/>
    <w:basedOn w:val="Standardstycketeckensnitt"/>
    <w:uiPriority w:val="99"/>
    <w:semiHidden/>
    <w:rsid w:val="000C55E2"/>
    <w:rPr>
      <w:color w:val="808080"/>
    </w:rPr>
  </w:style>
  <w:style w:type="table" w:customStyle="1" w:styleId="Gitternetztabelle7farbigAkzent11">
    <w:name w:val="Gitternetztabelle 7 farbig – Akzent 11"/>
    <w:basedOn w:val="Normaltabell"/>
    <w:uiPriority w:val="52"/>
    <w:rsid w:val="009179E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utntstabell1ljus">
    <w:name w:val="Grid Table 1 Light"/>
    <w:basedOn w:val="Normaltabell"/>
    <w:uiPriority w:val="46"/>
    <w:rsid w:val="000C3C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formateradtabell3">
    <w:name w:val="Plain Table 3"/>
    <w:basedOn w:val="Normaltabell"/>
    <w:uiPriority w:val="43"/>
    <w:rsid w:val="000C3C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utntstabell4">
    <w:name w:val="Grid Table 4"/>
    <w:basedOn w:val="Normaltabell"/>
    <w:uiPriority w:val="49"/>
    <w:rsid w:val="000C3C0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15462B"/>
    <w:rPr>
      <w:color w:val="605E5C"/>
      <w:shd w:val="clear" w:color="auto" w:fill="E1DFDD"/>
    </w:rPr>
  </w:style>
  <w:style w:type="paragraph" w:customStyle="1" w:styleId="Table">
    <w:name w:val="Table"/>
    <w:basedOn w:val="Brdtext"/>
    <w:qFormat/>
    <w:rsid w:val="00D17442"/>
    <w:pPr>
      <w:spacing w:after="0"/>
    </w:pPr>
    <w:rPr>
      <w:bCs/>
    </w:rPr>
  </w:style>
  <w:style w:type="paragraph" w:customStyle="1" w:styleId="Heading41">
    <w:name w:val="Heading 41"/>
    <w:basedOn w:val="Normal"/>
    <w:next w:val="Brdtext"/>
    <w:autoRedefine/>
    <w:qFormat/>
    <w:rsid w:val="005B5863"/>
    <w:pPr>
      <w:tabs>
        <w:tab w:val="left" w:pos="567"/>
        <w:tab w:val="left" w:pos="1134"/>
        <w:tab w:val="left" w:pos="1701"/>
        <w:tab w:val="left" w:pos="1985"/>
      </w:tabs>
      <w:spacing w:before="200" w:after="60"/>
    </w:pPr>
    <w:rPr>
      <w:rFonts w:ascii="Calibri" w:hAnsi="Calibri"/>
      <w:b/>
    </w:rPr>
  </w:style>
  <w:style w:type="paragraph" w:customStyle="1" w:styleId="Heading51">
    <w:name w:val="Heading 51"/>
    <w:basedOn w:val="Normal"/>
    <w:next w:val="Brdtext"/>
    <w:autoRedefine/>
    <w:qFormat/>
    <w:rsid w:val="005B5863"/>
    <w:pPr>
      <w:tabs>
        <w:tab w:val="left" w:pos="2268"/>
      </w:tabs>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77768">
      <w:bodyDiv w:val="1"/>
      <w:marLeft w:val="0"/>
      <w:marRight w:val="0"/>
      <w:marTop w:val="0"/>
      <w:marBottom w:val="0"/>
      <w:divBdr>
        <w:top w:val="none" w:sz="0" w:space="0" w:color="auto"/>
        <w:left w:val="none" w:sz="0" w:space="0" w:color="auto"/>
        <w:bottom w:val="none" w:sz="0" w:space="0" w:color="auto"/>
        <w:right w:val="none" w:sz="0" w:space="0" w:color="auto"/>
      </w:divBdr>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2090302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A76E14550EF84F94A547EE78C36215"/>
        <w:category>
          <w:name w:val="General"/>
          <w:gallery w:val="placeholder"/>
        </w:category>
        <w:types>
          <w:type w:val="bbPlcHdr"/>
        </w:types>
        <w:behaviors>
          <w:behavior w:val="content"/>
        </w:behaviors>
        <w:guid w:val="{B4FDF9B7-65F6-1D4A-9F1B-0EF44AAEC665}"/>
      </w:docPartPr>
      <w:docPartBody>
        <w:p w:rsidR="00DB3043" w:rsidRDefault="00B83050">
          <w:pPr>
            <w:pStyle w:val="69A76E14550EF84F94A547EE78C36215"/>
          </w:pPr>
          <w:r w:rsidRPr="00B862C9">
            <w:rPr>
              <w:rStyle w:val="Platshllartext"/>
            </w:rPr>
            <w:t>[Titel]</w:t>
          </w:r>
        </w:p>
      </w:docPartBody>
    </w:docPart>
    <w:docPart>
      <w:docPartPr>
        <w:name w:val="524136572252C64AB944BF42CDEED50D"/>
        <w:category>
          <w:name w:val="General"/>
          <w:gallery w:val="placeholder"/>
        </w:category>
        <w:types>
          <w:type w:val="bbPlcHdr"/>
        </w:types>
        <w:behaviors>
          <w:behavior w:val="content"/>
        </w:behaviors>
        <w:guid w:val="{4DBF5E64-2550-3541-A9D8-A567DE92913B}"/>
      </w:docPartPr>
      <w:docPartBody>
        <w:p w:rsidR="00DB3043" w:rsidRDefault="00B83050">
          <w:pPr>
            <w:pStyle w:val="524136572252C64AB944BF42CDEED50D"/>
          </w:pPr>
          <w:r w:rsidRPr="00B862C9">
            <w:rPr>
              <w:rStyle w:val="Platshllartext"/>
            </w:rPr>
            <w:t>[Titel]</w:t>
          </w:r>
        </w:p>
      </w:docPartBody>
    </w:docPart>
    <w:docPart>
      <w:docPartPr>
        <w:name w:val="DA659B485AFB5E4884580E58592A9E84"/>
        <w:category>
          <w:name w:val="General"/>
          <w:gallery w:val="placeholder"/>
        </w:category>
        <w:types>
          <w:type w:val="bbPlcHdr"/>
        </w:types>
        <w:behaviors>
          <w:behavior w:val="content"/>
        </w:behaviors>
        <w:guid w:val="{3D59CB53-56B5-D84B-90C0-201FC539EA46}"/>
      </w:docPartPr>
      <w:docPartBody>
        <w:p w:rsidR="00DB3043" w:rsidRDefault="00B83050">
          <w:pPr>
            <w:pStyle w:val="DA659B485AFB5E4884580E58592A9E84"/>
          </w:pPr>
          <w:r w:rsidRPr="00B862C9">
            <w:rPr>
              <w:rStyle w:val="Platshllartext"/>
            </w:rPr>
            <w:t>[Kategori]</w:t>
          </w:r>
        </w:p>
      </w:docPartBody>
    </w:docPart>
    <w:docPart>
      <w:docPartPr>
        <w:name w:val="85B97DDBC5EAC642BB536C14BECA2870"/>
        <w:category>
          <w:name w:val="General"/>
          <w:gallery w:val="placeholder"/>
        </w:category>
        <w:types>
          <w:type w:val="bbPlcHdr"/>
        </w:types>
        <w:behaviors>
          <w:behavior w:val="content"/>
        </w:behaviors>
        <w:guid w:val="{55C2EA74-6B13-974C-B860-90D9DD00F57F}"/>
      </w:docPartPr>
      <w:docPartBody>
        <w:p w:rsidR="00DB3043" w:rsidRDefault="00B83050">
          <w:pPr>
            <w:pStyle w:val="85B97DDBC5EAC642BB536C14BECA2870"/>
          </w:pPr>
          <w:r w:rsidRPr="00B862C9">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50"/>
    <w:rsid w:val="00AB5DC7"/>
    <w:rsid w:val="00B44437"/>
    <w:rsid w:val="00B83050"/>
    <w:rsid w:val="00D63062"/>
    <w:rsid w:val="00DB3043"/>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69A76E14550EF84F94A547EE78C36215">
    <w:name w:val="69A76E14550EF84F94A547EE78C36215"/>
  </w:style>
  <w:style w:type="paragraph" w:customStyle="1" w:styleId="524136572252C64AB944BF42CDEED50D">
    <w:name w:val="524136572252C64AB944BF42CDEED50D"/>
  </w:style>
  <w:style w:type="paragraph" w:customStyle="1" w:styleId="DA659B485AFB5E4884580E58592A9E84">
    <w:name w:val="DA659B485AFB5E4884580E58592A9E84"/>
  </w:style>
  <w:style w:type="paragraph" w:customStyle="1" w:styleId="85B97DDBC5EAC642BB536C14BECA2870">
    <w:name w:val="85B97DDBC5EAC642BB536C14BECA28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9BFC27-71D7-4A52-92B4-311C120CE0FB}">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customXml/itemProps2.xml><?xml version="1.0" encoding="utf-8"?>
<ds:datastoreItem xmlns:ds="http://schemas.openxmlformats.org/officeDocument/2006/customXml" ds:itemID="{49CE29C3-A4BD-482A-A7F8-58E35D6515E0}">
  <ds:schemaRefs>
    <ds:schemaRef ds:uri="http://schemas.microsoft.com/sharepoint/v3/contenttype/forms"/>
  </ds:schemaRefs>
</ds:datastoreItem>
</file>

<file path=customXml/itemProps3.xml><?xml version="1.0" encoding="utf-8"?>
<ds:datastoreItem xmlns:ds="http://schemas.openxmlformats.org/officeDocument/2006/customXml" ds:itemID="{B29C75C9-34BB-4FEF-A272-52856BD1E1CA}">
  <ds:schemaRefs>
    <ds:schemaRef ds:uri="http://schemas.openxmlformats.org/officeDocument/2006/bibliography"/>
  </ds:schemaRefs>
</ds:datastoreItem>
</file>

<file path=customXml/itemProps4.xml><?xml version="1.0" encoding="utf-8"?>
<ds:datastoreItem xmlns:ds="http://schemas.openxmlformats.org/officeDocument/2006/customXml" ds:itemID="{17227237-0A71-4EE2-B70B-5DECE945AD12}"/>
</file>

<file path=docProps/app.xml><?xml version="1.0" encoding="utf-8"?>
<Properties xmlns="http://schemas.openxmlformats.org/officeDocument/2006/extended-properties" xmlns:vt="http://schemas.openxmlformats.org/officeDocument/2006/docPropsVTypes">
  <Template>Normal</Template>
  <TotalTime>45</TotalTime>
  <Pages>5</Pages>
  <Words>983</Words>
  <Characters>5215</Characters>
  <Application>Microsoft Office Word</Application>
  <DocSecurity>0</DocSecurity>
  <Lines>43</Lines>
  <Paragraphs>12</Paragraphs>
  <ScaleCrop>false</ScaleCrop>
  <HeadingPairs>
    <vt:vector size="8" baseType="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4" baseType="lpstr">
      <vt:lpstr>Authorization System Description (SysD)</vt:lpstr>
      <vt:lpstr>Service Registry System System Description (SysD)</vt:lpstr>
      <vt:lpstr>[Title]</vt:lpstr>
      <vt:lpstr>[Title]</vt:lpstr>
    </vt:vector>
  </TitlesOfParts>
  <Company>Favör Reklambyrå</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Authentication system description (SysD)</dc:title>
  <dc:subject/>
  <dc:creator>Ulf Slunga</dc:creator>
  <cp:keywords/>
  <cp:lastModifiedBy>Per Olofsson</cp:lastModifiedBy>
  <cp:revision>12</cp:revision>
  <cp:lastPrinted>2022-06-10T01:14:00Z</cp:lastPrinted>
  <dcterms:created xsi:type="dcterms:W3CDTF">2022-06-23T08:40:00Z</dcterms:created>
  <dcterms:modified xsi:type="dcterms:W3CDTF">2022-06-28T14:51:00Z</dcterms:modified>
  <cp:category>1.0</cp:category>
  <cp:contentStatus>For Approval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